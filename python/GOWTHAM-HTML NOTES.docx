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43F05" w14:textId="671A4DAC" w:rsidR="00F17325" w:rsidRDefault="00F17325">
      <w:pPr>
        <w:rPr>
          <w:b/>
          <w:bCs/>
          <w:sz w:val="52"/>
          <w:szCs w:val="52"/>
        </w:rPr>
      </w:pPr>
      <w:bookmarkStart w:id="0" w:name="_GoBack"/>
      <w:bookmarkEnd w:id="0"/>
      <w:r>
        <w:t xml:space="preserve">                        </w:t>
      </w:r>
      <w:r w:rsidRPr="00F17325">
        <w:rPr>
          <w:b/>
          <w:bCs/>
          <w:sz w:val="52"/>
          <w:szCs w:val="52"/>
        </w:rPr>
        <w:t>BASI</w:t>
      </w:r>
      <w:r w:rsidR="00192A64">
        <w:rPr>
          <w:b/>
          <w:bCs/>
          <w:sz w:val="52"/>
          <w:szCs w:val="52"/>
        </w:rPr>
        <w:t>C</w:t>
      </w:r>
      <w:r w:rsidRPr="00F17325">
        <w:rPr>
          <w:b/>
          <w:bCs/>
          <w:sz w:val="52"/>
          <w:szCs w:val="52"/>
        </w:rPr>
        <w:t xml:space="preserve">S OF </w:t>
      </w:r>
      <w:r w:rsidR="003130CC">
        <w:rPr>
          <w:b/>
          <w:bCs/>
          <w:sz w:val="52"/>
          <w:szCs w:val="52"/>
        </w:rPr>
        <w:t>HTML</w:t>
      </w:r>
    </w:p>
    <w:p w14:paraId="5CDE2F91" w14:textId="60672A85" w:rsidR="00F17325" w:rsidRDefault="00F1732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HTML- </w:t>
      </w:r>
      <w:r>
        <w:rPr>
          <w:sz w:val="32"/>
          <w:szCs w:val="32"/>
        </w:rPr>
        <w:t>Hyper Text Markup Language</w:t>
      </w:r>
    </w:p>
    <w:p w14:paraId="70D70BCD" w14:textId="5E4F5C0B" w:rsidR="00877651" w:rsidRPr="00877651" w:rsidRDefault="00877651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790402">
        <w:rPr>
          <w:sz w:val="28"/>
          <w:szCs w:val="28"/>
        </w:rPr>
        <w:t>To describe the creating structure of web pages and consists of a series of elements</w:t>
      </w:r>
      <w:r>
        <w:rPr>
          <w:sz w:val="28"/>
          <w:szCs w:val="28"/>
        </w:rPr>
        <w:t xml:space="preserve"> is called HTML</w:t>
      </w:r>
      <w:r w:rsidR="00790402">
        <w:rPr>
          <w:sz w:val="28"/>
          <w:szCs w:val="28"/>
        </w:rPr>
        <w:t xml:space="preserve">, HTML tell the browser how to </w:t>
      </w:r>
      <w:r w:rsidR="00597D97">
        <w:rPr>
          <w:sz w:val="28"/>
          <w:szCs w:val="28"/>
        </w:rPr>
        <w:t>Display</w:t>
      </w:r>
      <w:r w:rsidR="00790402">
        <w:rPr>
          <w:sz w:val="28"/>
          <w:szCs w:val="28"/>
        </w:rPr>
        <w:t xml:space="preserve"> the web pag</w:t>
      </w:r>
      <w:r w:rsidR="00540CD9">
        <w:rPr>
          <w:sz w:val="28"/>
          <w:szCs w:val="28"/>
        </w:rPr>
        <w:t>es</w:t>
      </w:r>
    </w:p>
    <w:p w14:paraId="07AB3148" w14:textId="6BC0F6F0" w:rsidR="00F17325" w:rsidRDefault="00F17325">
      <w:pPr>
        <w:rPr>
          <w:sz w:val="28"/>
          <w:szCs w:val="28"/>
        </w:rPr>
      </w:pPr>
      <w:r>
        <w:rPr>
          <w:b/>
          <w:bCs/>
          <w:sz w:val="32"/>
          <w:szCs w:val="32"/>
        </w:rPr>
        <w:t>DOCTYPE-</w:t>
      </w:r>
      <w:r w:rsidR="00540CD9">
        <w:rPr>
          <w:b/>
          <w:bCs/>
          <w:sz w:val="32"/>
          <w:szCs w:val="32"/>
        </w:rPr>
        <w:t xml:space="preserve"> </w:t>
      </w:r>
      <w:r w:rsidR="00407F64">
        <w:rPr>
          <w:b/>
          <w:bCs/>
          <w:sz w:val="32"/>
          <w:szCs w:val="32"/>
        </w:rPr>
        <w:t>[Document type DECLARATION]</w:t>
      </w:r>
      <w:r>
        <w:rPr>
          <w:b/>
          <w:bCs/>
          <w:sz w:val="32"/>
          <w:szCs w:val="32"/>
        </w:rPr>
        <w:t xml:space="preserve"> </w:t>
      </w:r>
      <w:r w:rsidR="00790402">
        <w:rPr>
          <w:sz w:val="28"/>
          <w:szCs w:val="28"/>
        </w:rPr>
        <w:t>Doctype</w:t>
      </w:r>
      <w:r w:rsidR="00597D97">
        <w:rPr>
          <w:sz w:val="28"/>
          <w:szCs w:val="28"/>
        </w:rPr>
        <w:t xml:space="preserve"> Used</w:t>
      </w:r>
      <w:r w:rsidR="00790402">
        <w:rPr>
          <w:sz w:val="28"/>
          <w:szCs w:val="28"/>
        </w:rPr>
        <w:t xml:space="preserve"> </w:t>
      </w:r>
      <w:r w:rsidR="00597D97">
        <w:rPr>
          <w:sz w:val="28"/>
          <w:szCs w:val="28"/>
        </w:rPr>
        <w:t>t</w:t>
      </w:r>
      <w:r w:rsidR="00540CD9">
        <w:rPr>
          <w:sz w:val="28"/>
          <w:szCs w:val="28"/>
        </w:rPr>
        <w:t>o improve</w:t>
      </w:r>
      <w:r w:rsidR="00597D97">
        <w:rPr>
          <w:sz w:val="28"/>
          <w:szCs w:val="28"/>
        </w:rPr>
        <w:t xml:space="preserve"> the</w:t>
      </w:r>
      <w:r w:rsidR="00540CD9">
        <w:rPr>
          <w:sz w:val="28"/>
          <w:szCs w:val="28"/>
        </w:rPr>
        <w:t xml:space="preserve"> HTML </w:t>
      </w:r>
      <w:r w:rsidR="00597D97">
        <w:rPr>
          <w:sz w:val="28"/>
          <w:szCs w:val="28"/>
        </w:rPr>
        <w:t xml:space="preserve">features </w:t>
      </w:r>
      <w:r w:rsidR="00540CD9">
        <w:rPr>
          <w:sz w:val="28"/>
          <w:szCs w:val="28"/>
        </w:rPr>
        <w:t>into Advanced level</w:t>
      </w:r>
    </w:p>
    <w:p w14:paraId="73082980" w14:textId="77777777" w:rsidR="00CA1141" w:rsidRPr="00CA1141" w:rsidRDefault="00CA1141">
      <w:pPr>
        <w:rPr>
          <w:b/>
          <w:bCs/>
          <w:sz w:val="28"/>
          <w:szCs w:val="28"/>
        </w:rPr>
      </w:pPr>
    </w:p>
    <w:p w14:paraId="58F184F0" w14:textId="2A76ACAB" w:rsidR="007A5E47" w:rsidRPr="00CA1141" w:rsidRDefault="00877651" w:rsidP="00C763AE">
      <w:pPr>
        <w:rPr>
          <w:b/>
          <w:bCs/>
          <w:sz w:val="40"/>
          <w:szCs w:val="40"/>
        </w:rPr>
      </w:pPr>
      <w:r w:rsidRPr="00CA1141">
        <w:rPr>
          <w:b/>
          <w:bCs/>
          <w:sz w:val="40"/>
          <w:szCs w:val="40"/>
        </w:rPr>
        <w:t>STRUCTURE OF HTML:</w:t>
      </w:r>
      <w:r w:rsidR="007A5E47" w:rsidRPr="00CA1141">
        <w:rPr>
          <w:b/>
          <w:bCs/>
          <w:sz w:val="40"/>
          <w:szCs w:val="40"/>
        </w:rPr>
        <w:t xml:space="preserve"> </w:t>
      </w:r>
      <w:r w:rsidRPr="00CA1141">
        <w:rPr>
          <w:b/>
          <w:bCs/>
          <w:sz w:val="40"/>
          <w:szCs w:val="40"/>
        </w:rPr>
        <w:t>-</w:t>
      </w:r>
    </w:p>
    <w:p w14:paraId="25CAF151" w14:textId="77777777" w:rsidR="00C763AE" w:rsidRPr="00C763AE" w:rsidRDefault="00C763AE" w:rsidP="00C763AE">
      <w:pPr>
        <w:rPr>
          <w:sz w:val="28"/>
          <w:szCs w:val="28"/>
        </w:rPr>
      </w:pPr>
    </w:p>
    <w:p w14:paraId="5387E838" w14:textId="6E977F04" w:rsidR="007A5E47" w:rsidRPr="00C763AE" w:rsidRDefault="007A5E47" w:rsidP="007A5E47">
      <w:pPr>
        <w:rPr>
          <w:b/>
          <w:bCs/>
          <w:sz w:val="28"/>
          <w:szCs w:val="28"/>
        </w:rPr>
      </w:pPr>
      <w:r w:rsidRPr="00C763AE">
        <w:rPr>
          <w:b/>
          <w:bCs/>
          <w:sz w:val="28"/>
          <w:szCs w:val="28"/>
        </w:rPr>
        <w:t>ELEMENT</w:t>
      </w:r>
    </w:p>
    <w:p w14:paraId="63BB92C7" w14:textId="77777777" w:rsidR="00CA1141" w:rsidRDefault="007A5E47" w:rsidP="007A5E47">
      <w:pPr>
        <w:rPr>
          <w:sz w:val="28"/>
          <w:szCs w:val="28"/>
        </w:rPr>
      </w:pPr>
      <w:r>
        <w:rPr>
          <w:sz w:val="28"/>
          <w:szCs w:val="28"/>
        </w:rPr>
        <w:t>[Open tag</w:t>
      </w:r>
      <w:r w:rsidR="00CA1141">
        <w:rPr>
          <w:sz w:val="28"/>
          <w:szCs w:val="28"/>
        </w:rPr>
        <w:t xml:space="preserve"> </w:t>
      </w:r>
      <w:r w:rsidR="00CA1141" w:rsidRPr="009D155B">
        <w:rPr>
          <w:b/>
          <w:bCs/>
          <w:sz w:val="28"/>
          <w:szCs w:val="28"/>
        </w:rPr>
        <w:t>&lt;&gt;</w:t>
      </w:r>
      <w:r w:rsidR="00CA1141">
        <w:rPr>
          <w:sz w:val="28"/>
          <w:szCs w:val="28"/>
        </w:rPr>
        <w:t xml:space="preserve">] </w:t>
      </w:r>
    </w:p>
    <w:p w14:paraId="21B134D3" w14:textId="77777777" w:rsidR="00E15C4D" w:rsidRDefault="00CA1141" w:rsidP="007A5E47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7A5E47">
        <w:rPr>
          <w:sz w:val="28"/>
          <w:szCs w:val="28"/>
        </w:rPr>
        <w:t>Close tag</w:t>
      </w:r>
      <w:r>
        <w:rPr>
          <w:sz w:val="28"/>
          <w:szCs w:val="28"/>
        </w:rPr>
        <w:t xml:space="preserve"> </w:t>
      </w:r>
      <w:r w:rsidRPr="009D155B">
        <w:rPr>
          <w:b/>
          <w:bCs/>
          <w:sz w:val="28"/>
          <w:szCs w:val="28"/>
        </w:rPr>
        <w:t>&lt;/&gt;</w:t>
      </w:r>
      <w:r>
        <w:rPr>
          <w:sz w:val="28"/>
          <w:szCs w:val="28"/>
        </w:rPr>
        <w:t xml:space="preserve">] </w:t>
      </w:r>
    </w:p>
    <w:p w14:paraId="6D32A7FA" w14:textId="30397190" w:rsidR="007A5E47" w:rsidRDefault="007A5E47" w:rsidP="007A5E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1141">
        <w:rPr>
          <w:sz w:val="28"/>
          <w:szCs w:val="28"/>
        </w:rPr>
        <w:t>[</w:t>
      </w:r>
      <w:r>
        <w:rPr>
          <w:sz w:val="28"/>
          <w:szCs w:val="28"/>
        </w:rPr>
        <w:t>Content</w:t>
      </w:r>
      <w:r w:rsidR="00CA1141">
        <w:rPr>
          <w:sz w:val="28"/>
          <w:szCs w:val="28"/>
        </w:rPr>
        <w:t xml:space="preserve"> </w:t>
      </w:r>
      <w:r w:rsidR="00014060">
        <w:rPr>
          <w:b/>
          <w:bCs/>
          <w:sz w:val="28"/>
          <w:szCs w:val="28"/>
        </w:rPr>
        <w:t>&lt;/GOWTHAM</w:t>
      </w:r>
      <w:r w:rsidR="00CA1141" w:rsidRPr="009D155B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>]</w:t>
      </w:r>
      <w:r w:rsidR="00CA1141">
        <w:rPr>
          <w:sz w:val="28"/>
          <w:szCs w:val="28"/>
        </w:rPr>
        <w:t xml:space="preserve"> </w:t>
      </w:r>
    </w:p>
    <w:p w14:paraId="38DA48BD" w14:textId="09BA85F1" w:rsidR="00014060" w:rsidRDefault="00014060" w:rsidP="007A5E47">
      <w:pPr>
        <w:rPr>
          <w:sz w:val="28"/>
          <w:szCs w:val="28"/>
        </w:rPr>
      </w:pPr>
      <w:r>
        <w:rPr>
          <w:sz w:val="28"/>
          <w:szCs w:val="28"/>
        </w:rPr>
        <w:t>EXAMPLE : &lt;TITLE&gt;GOWTHAM&lt;/TITLE&gt;</w:t>
      </w:r>
    </w:p>
    <w:p w14:paraId="7542A3CC" w14:textId="77777777" w:rsidR="00C763AE" w:rsidRDefault="00C763AE" w:rsidP="007A5E47">
      <w:pPr>
        <w:rPr>
          <w:sz w:val="28"/>
          <w:szCs w:val="28"/>
        </w:rPr>
      </w:pPr>
    </w:p>
    <w:p w14:paraId="560E3D6B" w14:textId="2DEB59AF" w:rsidR="007A5E47" w:rsidRPr="00C763AE" w:rsidRDefault="007A5E47" w:rsidP="007A5E47">
      <w:pPr>
        <w:rPr>
          <w:b/>
          <w:bCs/>
          <w:sz w:val="28"/>
          <w:szCs w:val="28"/>
        </w:rPr>
      </w:pPr>
      <w:r w:rsidRPr="00C763AE">
        <w:rPr>
          <w:b/>
          <w:bCs/>
          <w:sz w:val="28"/>
          <w:szCs w:val="28"/>
        </w:rPr>
        <w:t>ATTRIBUTES</w:t>
      </w:r>
    </w:p>
    <w:p w14:paraId="38DC58C1" w14:textId="4F87004A" w:rsidR="007A5E47" w:rsidRDefault="007A5E47" w:rsidP="007A5E47">
      <w:pPr>
        <w:rPr>
          <w:sz w:val="28"/>
          <w:szCs w:val="28"/>
        </w:rPr>
      </w:pPr>
      <w:r>
        <w:rPr>
          <w:sz w:val="28"/>
          <w:szCs w:val="28"/>
        </w:rPr>
        <w:t>[To describe the characteries of Elements &amp; Extra information about Elements]</w:t>
      </w:r>
      <w:r w:rsidR="00014060">
        <w:rPr>
          <w:sz w:val="28"/>
          <w:szCs w:val="28"/>
        </w:rPr>
        <w:t xml:space="preserve"> </w:t>
      </w:r>
    </w:p>
    <w:p w14:paraId="01369E36" w14:textId="77777777" w:rsidR="00014060" w:rsidRPr="00014060" w:rsidRDefault="00014060" w:rsidP="00014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14060">
        <w:rPr>
          <w:rFonts w:eastAsia="Times New Roman" w:cs="Times New Roman"/>
          <w:sz w:val="23"/>
          <w:lang w:val="en-US"/>
        </w:rPr>
        <w:t>Attributes are always specified in </w:t>
      </w:r>
      <w:r w:rsidRPr="00014060">
        <w:rPr>
          <w:rFonts w:eastAsia="Times New Roman" w:cs="Times New Roman"/>
          <w:b/>
          <w:bCs/>
          <w:sz w:val="23"/>
          <w:lang w:val="en-US"/>
        </w:rPr>
        <w:t>the start tag</w:t>
      </w:r>
    </w:p>
    <w:p w14:paraId="276021CF" w14:textId="77777777" w:rsidR="00014060" w:rsidRPr="00014060" w:rsidRDefault="00014060" w:rsidP="00014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14060">
        <w:rPr>
          <w:rFonts w:eastAsia="Times New Roman" w:cs="Times New Roman"/>
          <w:sz w:val="23"/>
          <w:lang w:val="en-US"/>
        </w:rPr>
        <w:t>Attributes usually come in name/value pairs like: </w:t>
      </w:r>
      <w:r w:rsidRPr="00014060">
        <w:rPr>
          <w:rFonts w:eastAsia="Times New Roman" w:cs="Times New Roman"/>
          <w:b/>
          <w:bCs/>
          <w:sz w:val="23"/>
          <w:lang w:val="en-US"/>
        </w:rPr>
        <w:t>name="value"</w:t>
      </w:r>
    </w:p>
    <w:p w14:paraId="38CD57D7" w14:textId="77777777" w:rsidR="00655A23" w:rsidRPr="00655A23" w:rsidRDefault="00655A23" w:rsidP="00655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val="en-US"/>
        </w:rPr>
      </w:pPr>
      <w:r w:rsidRPr="00655A23">
        <w:rPr>
          <w:rFonts w:ascii="Segoe UI" w:eastAsia="Times New Roman" w:hAnsi="Segoe UI" w:cs="Segoe UI"/>
          <w:sz w:val="48"/>
          <w:szCs w:val="48"/>
          <w:lang w:val="en-US"/>
        </w:rPr>
        <w:t>Chapter Summary</w:t>
      </w:r>
    </w:p>
    <w:p w14:paraId="38AFA54D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All HTML elements can have </w:t>
      </w:r>
      <w:r w:rsidRPr="00655A23">
        <w:rPr>
          <w:rFonts w:eastAsia="Times New Roman" w:cs="Times New Roman"/>
          <w:b/>
          <w:bCs/>
          <w:sz w:val="23"/>
          <w:lang w:val="en-US"/>
        </w:rPr>
        <w:t>attributes</w:t>
      </w:r>
    </w:p>
    <w:p w14:paraId="45655EC7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href</w:t>
      </w:r>
      <w:r w:rsidRPr="00655A23">
        <w:rPr>
          <w:rFonts w:eastAsia="Times New Roman" w:cs="Times New Roman"/>
          <w:sz w:val="23"/>
          <w:lang w:val="en-US"/>
        </w:rPr>
        <w:t> attribute of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&lt;a&gt;</w:t>
      </w:r>
      <w:r w:rsidRPr="00655A23">
        <w:rPr>
          <w:rFonts w:eastAsia="Times New Roman" w:cs="Times New Roman"/>
          <w:sz w:val="23"/>
          <w:lang w:val="en-US"/>
        </w:rPr>
        <w:t> specifies the URL of the page the link goes to</w:t>
      </w:r>
    </w:p>
    <w:p w14:paraId="5CF1D008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src</w:t>
      </w:r>
      <w:r w:rsidRPr="00655A23">
        <w:rPr>
          <w:rFonts w:eastAsia="Times New Roman" w:cs="Times New Roman"/>
          <w:sz w:val="23"/>
          <w:lang w:val="en-US"/>
        </w:rPr>
        <w:t> attribute of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&lt;img&gt;</w:t>
      </w:r>
      <w:r w:rsidRPr="00655A23">
        <w:rPr>
          <w:rFonts w:eastAsia="Times New Roman" w:cs="Times New Roman"/>
          <w:sz w:val="23"/>
          <w:lang w:val="en-US"/>
        </w:rPr>
        <w:t> specifies the path to the image to be displayed</w:t>
      </w:r>
    </w:p>
    <w:p w14:paraId="43C6B7A5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width</w:t>
      </w:r>
      <w:r w:rsidRPr="00655A23">
        <w:rPr>
          <w:rFonts w:eastAsia="Times New Roman" w:cs="Times New Roman"/>
          <w:sz w:val="23"/>
          <w:lang w:val="en-US"/>
        </w:rPr>
        <w:t> and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height</w:t>
      </w:r>
      <w:r w:rsidRPr="00655A23">
        <w:rPr>
          <w:rFonts w:eastAsia="Times New Roman" w:cs="Times New Roman"/>
          <w:sz w:val="23"/>
          <w:lang w:val="en-US"/>
        </w:rPr>
        <w:t> attributes of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&lt;img&gt;</w:t>
      </w:r>
      <w:r w:rsidRPr="00655A23">
        <w:rPr>
          <w:rFonts w:eastAsia="Times New Roman" w:cs="Times New Roman"/>
          <w:sz w:val="23"/>
          <w:lang w:val="en-US"/>
        </w:rPr>
        <w:t> provide size information for images</w:t>
      </w:r>
    </w:p>
    <w:p w14:paraId="39800EA2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alt</w:t>
      </w:r>
      <w:r w:rsidRPr="00655A23">
        <w:rPr>
          <w:rFonts w:eastAsia="Times New Roman" w:cs="Times New Roman"/>
          <w:sz w:val="23"/>
          <w:lang w:val="en-US"/>
        </w:rPr>
        <w:t> attribute of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&lt;img&gt;</w:t>
      </w:r>
      <w:r w:rsidRPr="00655A23">
        <w:rPr>
          <w:rFonts w:eastAsia="Times New Roman" w:cs="Times New Roman"/>
          <w:sz w:val="23"/>
          <w:lang w:val="en-US"/>
        </w:rPr>
        <w:t> provides an alternate text for an image</w:t>
      </w:r>
    </w:p>
    <w:p w14:paraId="00BE2097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lastRenderedPageBreak/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style</w:t>
      </w:r>
      <w:r w:rsidRPr="00655A23">
        <w:rPr>
          <w:rFonts w:eastAsia="Times New Roman" w:cs="Times New Roman"/>
          <w:sz w:val="23"/>
          <w:lang w:val="en-US"/>
        </w:rPr>
        <w:t> attribute is used to add styles to an element, such as color, font, size, and more</w:t>
      </w:r>
    </w:p>
    <w:p w14:paraId="18F4FC20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lang</w:t>
      </w:r>
      <w:r w:rsidRPr="00655A23">
        <w:rPr>
          <w:rFonts w:eastAsia="Times New Roman" w:cs="Times New Roman"/>
          <w:sz w:val="23"/>
          <w:lang w:val="en-US"/>
        </w:rPr>
        <w:t> attribute of 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&lt;html&gt;</w:t>
      </w:r>
      <w:r w:rsidRPr="00655A23">
        <w:rPr>
          <w:rFonts w:eastAsia="Times New Roman" w:cs="Times New Roman"/>
          <w:sz w:val="23"/>
          <w:lang w:val="en-US"/>
        </w:rPr>
        <w:t> tag declares the language of the Web page</w:t>
      </w:r>
    </w:p>
    <w:p w14:paraId="0979251B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title</w:t>
      </w:r>
      <w:r w:rsidRPr="00655A23">
        <w:rPr>
          <w:rFonts w:eastAsia="Times New Roman" w:cs="Times New Roman"/>
          <w:sz w:val="23"/>
          <w:lang w:val="en-US"/>
        </w:rPr>
        <w:t> attribute defines some extra information about an element</w:t>
      </w:r>
    </w:p>
    <w:p w14:paraId="0922F525" w14:textId="77777777" w:rsidR="00014060" w:rsidRDefault="00014060" w:rsidP="007A5E47">
      <w:pPr>
        <w:rPr>
          <w:sz w:val="28"/>
          <w:szCs w:val="28"/>
        </w:rPr>
      </w:pPr>
    </w:p>
    <w:p w14:paraId="52CBCD9A" w14:textId="77777777" w:rsidR="00C763AE" w:rsidRDefault="00C763AE" w:rsidP="007A5E47">
      <w:pPr>
        <w:rPr>
          <w:sz w:val="28"/>
          <w:szCs w:val="28"/>
        </w:rPr>
      </w:pPr>
    </w:p>
    <w:p w14:paraId="15126FFB" w14:textId="4C2C7506" w:rsidR="007A5E47" w:rsidRPr="00C763AE" w:rsidRDefault="007A5E47" w:rsidP="007A5E47">
      <w:pPr>
        <w:rPr>
          <w:b/>
          <w:bCs/>
          <w:sz w:val="28"/>
          <w:szCs w:val="28"/>
        </w:rPr>
      </w:pPr>
      <w:r w:rsidRPr="00C763AE">
        <w:rPr>
          <w:b/>
          <w:bCs/>
          <w:sz w:val="28"/>
          <w:szCs w:val="28"/>
        </w:rPr>
        <w:t>METADATA</w:t>
      </w:r>
    </w:p>
    <w:p w14:paraId="60924A3C" w14:textId="559D3D4B" w:rsidR="007A5E47" w:rsidRDefault="007A5E47" w:rsidP="007A5E47">
      <w:pPr>
        <w:rPr>
          <w:sz w:val="28"/>
          <w:szCs w:val="28"/>
        </w:rPr>
      </w:pPr>
      <w:r>
        <w:rPr>
          <w:sz w:val="28"/>
          <w:szCs w:val="28"/>
        </w:rPr>
        <w:t>[Secure the</w:t>
      </w:r>
      <w:r w:rsidR="00531730">
        <w:rPr>
          <w:sz w:val="28"/>
          <w:szCs w:val="28"/>
        </w:rPr>
        <w:t xml:space="preserve"> Property</w:t>
      </w:r>
      <w:r>
        <w:rPr>
          <w:sz w:val="28"/>
          <w:szCs w:val="28"/>
        </w:rPr>
        <w:t xml:space="preserve"> Information of </w:t>
      </w:r>
      <w:r w:rsidR="00531730">
        <w:rPr>
          <w:sz w:val="28"/>
          <w:szCs w:val="28"/>
        </w:rPr>
        <w:t>Data</w:t>
      </w:r>
      <w:r>
        <w:rPr>
          <w:sz w:val="28"/>
          <w:szCs w:val="28"/>
        </w:rPr>
        <w:t>]</w:t>
      </w:r>
    </w:p>
    <w:p w14:paraId="4DC05CFC" w14:textId="77777777" w:rsidR="00CA1141" w:rsidRDefault="00CA1141" w:rsidP="007A5E47">
      <w:pPr>
        <w:rPr>
          <w:sz w:val="28"/>
          <w:szCs w:val="28"/>
        </w:rPr>
      </w:pPr>
    </w:p>
    <w:p w14:paraId="75760562" w14:textId="13B24E73" w:rsidR="00C763AE" w:rsidRDefault="00C763AE" w:rsidP="007A5E47">
      <w:pPr>
        <w:rPr>
          <w:b/>
          <w:bCs/>
          <w:sz w:val="28"/>
          <w:szCs w:val="28"/>
        </w:rPr>
      </w:pPr>
      <w:r w:rsidRPr="00C763AE">
        <w:rPr>
          <w:b/>
          <w:bCs/>
          <w:sz w:val="28"/>
          <w:szCs w:val="28"/>
        </w:rPr>
        <w:t>HEADING</w:t>
      </w:r>
    </w:p>
    <w:p w14:paraId="3A78609A" w14:textId="7055F8EF" w:rsidR="00C763AE" w:rsidRDefault="00C763AE" w:rsidP="007A5E47">
      <w:pPr>
        <w:rPr>
          <w:sz w:val="28"/>
          <w:szCs w:val="28"/>
        </w:rPr>
      </w:pPr>
      <w:r w:rsidRPr="009D155B">
        <w:rPr>
          <w:sz w:val="28"/>
          <w:szCs w:val="28"/>
        </w:rPr>
        <w:t>Default size of the Text</w:t>
      </w:r>
      <w:r w:rsidR="00CA1141" w:rsidRPr="009D155B">
        <w:rPr>
          <w:sz w:val="28"/>
          <w:szCs w:val="28"/>
        </w:rPr>
        <w:t xml:space="preserve"> Heading</w:t>
      </w:r>
      <w:r w:rsidRPr="009D155B">
        <w:rPr>
          <w:sz w:val="28"/>
          <w:szCs w:val="28"/>
        </w:rPr>
        <w:t xml:space="preserve"> [</w:t>
      </w:r>
      <w:r w:rsidRPr="009D155B">
        <w:rPr>
          <w:b/>
          <w:bCs/>
          <w:sz w:val="28"/>
          <w:szCs w:val="28"/>
        </w:rPr>
        <w:t>&lt;h1</w:t>
      </w:r>
      <w:r w:rsidR="00CA1141" w:rsidRPr="009D155B">
        <w:rPr>
          <w:b/>
          <w:bCs/>
          <w:sz w:val="28"/>
          <w:szCs w:val="28"/>
        </w:rPr>
        <w:t>&gt;</w:t>
      </w:r>
      <w:r w:rsidRPr="009D155B">
        <w:rPr>
          <w:b/>
          <w:bCs/>
          <w:sz w:val="28"/>
          <w:szCs w:val="28"/>
        </w:rPr>
        <w:t xml:space="preserve"> to</w:t>
      </w:r>
      <w:r w:rsidR="00CA1141" w:rsidRPr="009D155B">
        <w:rPr>
          <w:b/>
          <w:bCs/>
          <w:sz w:val="28"/>
          <w:szCs w:val="28"/>
        </w:rPr>
        <w:t xml:space="preserve"> &lt;h6&gt;</w:t>
      </w:r>
      <w:r w:rsidR="00CA1141" w:rsidRPr="009D155B">
        <w:rPr>
          <w:sz w:val="28"/>
          <w:szCs w:val="28"/>
        </w:rPr>
        <w:t>]</w:t>
      </w:r>
    </w:p>
    <w:p w14:paraId="2D3BD59F" w14:textId="32042BEA" w:rsidR="00531730" w:rsidRDefault="00531730" w:rsidP="007A5E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&lt;h1&gt; - </w:t>
      </w:r>
      <w:r>
        <w:rPr>
          <w:sz w:val="28"/>
          <w:szCs w:val="28"/>
        </w:rPr>
        <w:t xml:space="preserve">Defines the Most important heading </w:t>
      </w:r>
    </w:p>
    <w:p w14:paraId="21869ED3" w14:textId="77777777" w:rsidR="00540CD9" w:rsidRDefault="00531730" w:rsidP="00540C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&lt;h6&gt; -</w:t>
      </w:r>
      <w:r>
        <w:rPr>
          <w:sz w:val="28"/>
          <w:szCs w:val="28"/>
        </w:rPr>
        <w:t xml:space="preserve"> Defines the Least important heading</w:t>
      </w:r>
      <w:r w:rsidR="00540CD9">
        <w:rPr>
          <w:sz w:val="28"/>
          <w:szCs w:val="28"/>
        </w:rPr>
        <w:t xml:space="preserve"> </w:t>
      </w:r>
    </w:p>
    <w:p w14:paraId="2608B7A7" w14:textId="77777777" w:rsidR="00540CD9" w:rsidRDefault="00540CD9" w:rsidP="00540CD9">
      <w:pPr>
        <w:rPr>
          <w:sz w:val="28"/>
          <w:szCs w:val="28"/>
        </w:rPr>
      </w:pPr>
    </w:p>
    <w:p w14:paraId="6A1E5287" w14:textId="77777777" w:rsidR="00540CD9" w:rsidRPr="003130CC" w:rsidRDefault="00540CD9" w:rsidP="00540CD9">
      <w:pPr>
        <w:rPr>
          <w:sz w:val="28"/>
          <w:szCs w:val="28"/>
        </w:rPr>
      </w:pPr>
    </w:p>
    <w:p w14:paraId="55C38D36" w14:textId="377A4E65" w:rsidR="00540CD9" w:rsidRPr="003130CC" w:rsidRDefault="00540CD9" w:rsidP="00540CD9">
      <w:pPr>
        <w:rPr>
          <w:sz w:val="28"/>
          <w:szCs w:val="28"/>
        </w:rPr>
      </w:pPr>
      <w:r w:rsidRPr="003130CC">
        <w:rPr>
          <w:b/>
          <w:bCs/>
          <w:sz w:val="28"/>
          <w:szCs w:val="28"/>
        </w:rPr>
        <w:t>PARAGRAPHS</w:t>
      </w:r>
    </w:p>
    <w:p w14:paraId="75219ED8" w14:textId="00F72E3E" w:rsidR="00CA1141" w:rsidRPr="003130CC" w:rsidRDefault="00C763AE" w:rsidP="007A5E47">
      <w:pPr>
        <w:rPr>
          <w:sz w:val="28"/>
          <w:szCs w:val="28"/>
          <w:shd w:val="clear" w:color="auto" w:fill="FFFFFF"/>
        </w:rPr>
      </w:pPr>
      <w:r w:rsidRPr="003130CC">
        <w:rPr>
          <w:sz w:val="28"/>
          <w:szCs w:val="28"/>
          <w:shd w:val="clear" w:color="auto" w:fill="FFFFFF"/>
        </w:rPr>
        <w:t>A paragraph always starts on a new line</w:t>
      </w:r>
      <w:r w:rsidR="00CA1141" w:rsidRPr="003130CC">
        <w:rPr>
          <w:sz w:val="28"/>
          <w:szCs w:val="28"/>
          <w:shd w:val="clear" w:color="auto" w:fill="FFFFFF"/>
        </w:rPr>
        <w:t>.</w:t>
      </w:r>
      <w:r w:rsidRPr="003130CC">
        <w:rPr>
          <w:sz w:val="28"/>
          <w:szCs w:val="28"/>
          <w:shd w:val="clear" w:color="auto" w:fill="FFFFFF"/>
        </w:rPr>
        <w:t xml:space="preserve"> </w:t>
      </w:r>
    </w:p>
    <w:p w14:paraId="37D71DC9" w14:textId="347323EF" w:rsidR="00C763AE" w:rsidRPr="003130CC" w:rsidRDefault="00CA1141" w:rsidP="007A5E47">
      <w:pPr>
        <w:rPr>
          <w:sz w:val="28"/>
          <w:szCs w:val="28"/>
          <w:shd w:val="clear" w:color="auto" w:fill="FFFFFF"/>
        </w:rPr>
      </w:pPr>
      <w:r w:rsidRPr="003130CC">
        <w:rPr>
          <w:sz w:val="28"/>
          <w:szCs w:val="28"/>
          <w:shd w:val="clear" w:color="auto" w:fill="FFFFFF"/>
        </w:rPr>
        <w:t>B</w:t>
      </w:r>
      <w:r w:rsidR="00C763AE" w:rsidRPr="003130CC">
        <w:rPr>
          <w:sz w:val="28"/>
          <w:szCs w:val="28"/>
          <w:shd w:val="clear" w:color="auto" w:fill="FFFFFF"/>
        </w:rPr>
        <w:t>rowsers automatically add some white space (a margin) before and after a paragraph.</w:t>
      </w:r>
    </w:p>
    <w:p w14:paraId="1076BD8D" w14:textId="7161ECE1" w:rsidR="00CA1141" w:rsidRPr="003130CC" w:rsidRDefault="009D155B" w:rsidP="007A5E47">
      <w:pPr>
        <w:rPr>
          <w:sz w:val="28"/>
          <w:szCs w:val="28"/>
          <w:shd w:val="clear" w:color="auto" w:fill="FFFFFF"/>
        </w:rPr>
      </w:pPr>
      <w:r w:rsidRPr="003130CC">
        <w:rPr>
          <w:sz w:val="28"/>
          <w:szCs w:val="28"/>
          <w:shd w:val="clear" w:color="auto" w:fill="FFFFFF"/>
        </w:rPr>
        <w:t>TAG AND DESCRIPTION</w:t>
      </w:r>
    </w:p>
    <w:p w14:paraId="54C95A50" w14:textId="45015269" w:rsidR="009D155B" w:rsidRPr="003130CC" w:rsidRDefault="00AA165E" w:rsidP="007A5E47">
      <w:pPr>
        <w:rPr>
          <w:rFonts w:cstheme="majorHAnsi"/>
          <w:sz w:val="28"/>
          <w:szCs w:val="28"/>
          <w:shd w:val="clear" w:color="auto" w:fill="FFFFFF"/>
        </w:rPr>
      </w:pPr>
      <w:r w:rsidRPr="003130CC">
        <w:rPr>
          <w:rFonts w:cstheme="majorHAnsi"/>
          <w:b/>
          <w:bCs/>
          <w:sz w:val="28"/>
          <w:szCs w:val="28"/>
          <w:shd w:val="clear" w:color="auto" w:fill="FFFFFF"/>
        </w:rPr>
        <w:t xml:space="preserve">&lt;p&gt; </w:t>
      </w:r>
      <w:r w:rsidRPr="003130CC">
        <w:rPr>
          <w:rFonts w:cstheme="majorHAnsi"/>
          <w:sz w:val="28"/>
          <w:szCs w:val="28"/>
          <w:shd w:val="clear" w:color="auto" w:fill="FFFFFF"/>
        </w:rPr>
        <w:t xml:space="preserve">- </w:t>
      </w:r>
      <w:r w:rsidR="00496167" w:rsidRPr="003130CC">
        <w:rPr>
          <w:rFonts w:cstheme="majorHAnsi"/>
          <w:sz w:val="28"/>
          <w:szCs w:val="28"/>
          <w:shd w:val="clear" w:color="auto" w:fill="FFFFFF"/>
        </w:rPr>
        <w:t xml:space="preserve">Defines the </w:t>
      </w:r>
      <w:r w:rsidR="00496167" w:rsidRPr="003130CC">
        <w:rPr>
          <w:rFonts w:cstheme="majorHAnsi"/>
          <w:b/>
          <w:bCs/>
          <w:sz w:val="28"/>
          <w:szCs w:val="28"/>
          <w:shd w:val="clear" w:color="auto" w:fill="FFFFFF"/>
        </w:rPr>
        <w:t>paragraph</w:t>
      </w:r>
      <w:r w:rsidR="00496167" w:rsidRPr="003130CC">
        <w:rPr>
          <w:rFonts w:cstheme="majorHAnsi"/>
          <w:sz w:val="28"/>
          <w:szCs w:val="28"/>
          <w:shd w:val="clear" w:color="auto" w:fill="FFFFFF"/>
        </w:rPr>
        <w:t xml:space="preserve"> </w:t>
      </w:r>
    </w:p>
    <w:p w14:paraId="5EC36DB2" w14:textId="709407B4" w:rsidR="00496167" w:rsidRPr="003130CC" w:rsidRDefault="00496167" w:rsidP="007A5E47">
      <w:pPr>
        <w:rPr>
          <w:rFonts w:cstheme="majorHAnsi"/>
          <w:sz w:val="28"/>
          <w:szCs w:val="28"/>
          <w:shd w:val="clear" w:color="auto" w:fill="FFFFFF"/>
        </w:rPr>
      </w:pPr>
      <w:r w:rsidRPr="003130CC">
        <w:rPr>
          <w:rFonts w:cstheme="majorHAnsi"/>
          <w:b/>
          <w:bCs/>
          <w:sz w:val="28"/>
          <w:szCs w:val="28"/>
          <w:shd w:val="clear" w:color="auto" w:fill="FFFFFF"/>
        </w:rPr>
        <w:t xml:space="preserve">&lt;hr&gt; - </w:t>
      </w:r>
      <w:r w:rsidRPr="003130CC">
        <w:rPr>
          <w:rFonts w:cstheme="majorHAnsi"/>
          <w:sz w:val="28"/>
          <w:szCs w:val="28"/>
          <w:shd w:val="clear" w:color="auto" w:fill="FFFFFF"/>
        </w:rPr>
        <w:t xml:space="preserve">Defines the </w:t>
      </w:r>
      <w:r w:rsidR="001C402C" w:rsidRPr="003130CC">
        <w:rPr>
          <w:rFonts w:cstheme="majorHAnsi"/>
          <w:sz w:val="28"/>
          <w:szCs w:val="28"/>
          <w:shd w:val="clear" w:color="auto" w:fill="FFFFFF"/>
        </w:rPr>
        <w:t xml:space="preserve">exact break in the html page by </w:t>
      </w:r>
      <w:r w:rsidR="001C402C" w:rsidRPr="003130CC">
        <w:rPr>
          <w:rFonts w:cstheme="majorHAnsi"/>
          <w:b/>
          <w:bCs/>
          <w:sz w:val="28"/>
          <w:szCs w:val="28"/>
          <w:shd w:val="clear" w:color="auto" w:fill="FFFFFF"/>
        </w:rPr>
        <w:t>Horizontal rules</w:t>
      </w:r>
    </w:p>
    <w:p w14:paraId="16C9A0E6" w14:textId="0ACFA25D" w:rsidR="00CA1141" w:rsidRPr="003130CC" w:rsidRDefault="001C402C" w:rsidP="007A5E47">
      <w:pPr>
        <w:rPr>
          <w:sz w:val="28"/>
          <w:szCs w:val="28"/>
          <w:shd w:val="clear" w:color="auto" w:fill="FFFFFF"/>
        </w:rPr>
      </w:pPr>
      <w:r w:rsidRPr="003130CC">
        <w:rPr>
          <w:b/>
          <w:bCs/>
          <w:sz w:val="28"/>
          <w:szCs w:val="28"/>
          <w:shd w:val="clear" w:color="auto" w:fill="FFFFFF"/>
        </w:rPr>
        <w:t xml:space="preserve">&lt;br&gt; - </w:t>
      </w:r>
      <w:r w:rsidR="00531730" w:rsidRPr="003130CC">
        <w:rPr>
          <w:sz w:val="28"/>
          <w:szCs w:val="28"/>
          <w:shd w:val="clear" w:color="auto" w:fill="FFFFFF"/>
        </w:rPr>
        <w:t>Defines the</w:t>
      </w:r>
      <w:r w:rsidRPr="003130CC">
        <w:rPr>
          <w:sz w:val="28"/>
          <w:szCs w:val="28"/>
          <w:shd w:val="clear" w:color="auto" w:fill="FFFFFF"/>
        </w:rPr>
        <w:t xml:space="preserve"> </w:t>
      </w:r>
      <w:r w:rsidRPr="003130CC">
        <w:rPr>
          <w:b/>
          <w:bCs/>
          <w:sz w:val="28"/>
          <w:szCs w:val="28"/>
          <w:shd w:val="clear" w:color="auto" w:fill="FFFFFF"/>
        </w:rPr>
        <w:t>Line break</w:t>
      </w:r>
      <w:r w:rsidRPr="003130CC">
        <w:rPr>
          <w:sz w:val="28"/>
          <w:szCs w:val="28"/>
          <w:shd w:val="clear" w:color="auto" w:fill="FFFFFF"/>
        </w:rPr>
        <w:t xml:space="preserve"> in the Paragraph</w:t>
      </w:r>
    </w:p>
    <w:p w14:paraId="37F3455C" w14:textId="77777777" w:rsidR="00655A23" w:rsidRPr="00655A23" w:rsidRDefault="001C402C" w:rsidP="00655A23">
      <w:pPr>
        <w:pStyle w:val="NormalWeb"/>
        <w:rPr>
          <w:color w:val="000000"/>
          <w:sz w:val="27"/>
          <w:szCs w:val="27"/>
          <w:lang w:val="en-US" w:eastAsia="en-US"/>
        </w:rPr>
      </w:pPr>
      <w:r w:rsidRPr="003130CC">
        <w:rPr>
          <w:b/>
          <w:bCs/>
          <w:sz w:val="28"/>
          <w:szCs w:val="28"/>
          <w:shd w:val="clear" w:color="auto" w:fill="FFFFFF"/>
        </w:rPr>
        <w:t xml:space="preserve">&lt;pre&gt;- </w:t>
      </w:r>
      <w:r w:rsidRPr="003130CC">
        <w:rPr>
          <w:sz w:val="28"/>
          <w:szCs w:val="28"/>
          <w:shd w:val="clear" w:color="auto" w:fill="FFFFFF"/>
        </w:rPr>
        <w:t xml:space="preserve">Pre -Formatted text [ </w:t>
      </w:r>
      <w:r w:rsidRPr="003130CC">
        <w:rPr>
          <w:b/>
          <w:bCs/>
          <w:sz w:val="28"/>
          <w:szCs w:val="28"/>
          <w:shd w:val="clear" w:color="auto" w:fill="FFFFFF"/>
        </w:rPr>
        <w:t>Poem Lines</w:t>
      </w:r>
      <w:r w:rsidRPr="003130CC">
        <w:rPr>
          <w:sz w:val="28"/>
          <w:szCs w:val="28"/>
          <w:shd w:val="clear" w:color="auto" w:fill="FFFFFF"/>
        </w:rPr>
        <w:t>]</w:t>
      </w:r>
      <w:r w:rsidR="00655A23">
        <w:rPr>
          <w:sz w:val="28"/>
          <w:szCs w:val="28"/>
          <w:shd w:val="clear" w:color="auto" w:fill="FFFFFF"/>
        </w:rPr>
        <w:t xml:space="preserve"> </w:t>
      </w:r>
      <w:r w:rsidR="00655A23" w:rsidRPr="00655A23">
        <w:rPr>
          <w:color w:val="000000"/>
          <w:sz w:val="27"/>
          <w:szCs w:val="27"/>
          <w:lang w:val="en-US" w:eastAsia="en-US"/>
        </w:rPr>
        <w:t>The pre tag preserves both spaces and line breaks:</w:t>
      </w:r>
    </w:p>
    <w:p w14:paraId="0AB8AFC5" w14:textId="77777777" w:rsidR="00655A23" w:rsidRPr="00655A23" w:rsidRDefault="00655A23" w:rsidP="00655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55A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My Bonnie lies over the ocean.</w:t>
      </w:r>
    </w:p>
    <w:p w14:paraId="6A3BC7C5" w14:textId="77777777" w:rsidR="00655A23" w:rsidRPr="00655A23" w:rsidRDefault="00655A23" w:rsidP="00655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450985" w14:textId="26EBEE9B" w:rsidR="00655A23" w:rsidRPr="00655A23" w:rsidRDefault="00655A23" w:rsidP="00655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My Bonnie lies over the </w:t>
      </w:r>
    </w:p>
    <w:p w14:paraId="377F8858" w14:textId="079134BF" w:rsidR="001C402C" w:rsidRPr="003130CC" w:rsidRDefault="001C402C" w:rsidP="007A5E47">
      <w:pPr>
        <w:rPr>
          <w:sz w:val="28"/>
          <w:szCs w:val="28"/>
          <w:shd w:val="clear" w:color="auto" w:fill="FFFFFF"/>
        </w:rPr>
      </w:pPr>
    </w:p>
    <w:p w14:paraId="1D098C2C" w14:textId="12533C5E" w:rsidR="00CA1141" w:rsidRPr="003130CC" w:rsidRDefault="00CA1141" w:rsidP="007A5E47">
      <w:pPr>
        <w:rPr>
          <w:sz w:val="28"/>
          <w:szCs w:val="28"/>
          <w:shd w:val="clear" w:color="auto" w:fill="FFFFFF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48"/>
        <w:gridCol w:w="3148"/>
        <w:gridCol w:w="3149"/>
      </w:tblGrid>
      <w:tr w:rsidR="00DF1C5D" w:rsidRPr="003130CC" w14:paraId="1599F7F5" w14:textId="77777777" w:rsidTr="00DF1C5D">
        <w:trPr>
          <w:trHeight w:val="1566"/>
        </w:trPr>
        <w:tc>
          <w:tcPr>
            <w:tcW w:w="3148" w:type="dxa"/>
          </w:tcPr>
          <w:p w14:paraId="4A543BD4" w14:textId="77777777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  <w:p w14:paraId="2BE14CB6" w14:textId="77777777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  <w:p w14:paraId="1D610A4B" w14:textId="7A402826" w:rsidR="00DF1C5D" w:rsidRPr="003130CC" w:rsidRDefault="00DF1C5D" w:rsidP="00DF1C5D">
            <w:pPr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3130CC">
              <w:rPr>
                <w:b/>
                <w:bCs/>
                <w:sz w:val="28"/>
                <w:szCs w:val="28"/>
                <w:shd w:val="clear" w:color="auto" w:fill="FFFFFF"/>
              </w:rPr>
              <w:t>FEATURES</w:t>
            </w:r>
          </w:p>
        </w:tc>
        <w:tc>
          <w:tcPr>
            <w:tcW w:w="3148" w:type="dxa"/>
          </w:tcPr>
          <w:p w14:paraId="26D0EABB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54F3111A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2ED4AC33" w14:textId="0C32219C" w:rsidR="00DF1C5D" w:rsidRPr="003130CC" w:rsidRDefault="00DF1C5D" w:rsidP="00DF1C5D">
            <w:pPr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3130CC">
              <w:rPr>
                <w:b/>
                <w:bCs/>
                <w:sz w:val="28"/>
                <w:szCs w:val="28"/>
                <w:shd w:val="clear" w:color="auto" w:fill="FFFFFF"/>
              </w:rPr>
              <w:t>HTML</w:t>
            </w:r>
          </w:p>
        </w:tc>
        <w:tc>
          <w:tcPr>
            <w:tcW w:w="3149" w:type="dxa"/>
          </w:tcPr>
          <w:p w14:paraId="56BD9A69" w14:textId="77777777" w:rsidR="00DF1C5D" w:rsidRPr="003130CC" w:rsidRDefault="00DF1C5D" w:rsidP="007A5E47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2FDEE8E9" w14:textId="3B0649AA" w:rsidR="00DF1C5D" w:rsidRPr="003130CC" w:rsidRDefault="00DF1C5D" w:rsidP="00DF1C5D">
            <w:pPr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3130CC">
              <w:rPr>
                <w:b/>
                <w:bCs/>
                <w:sz w:val="28"/>
                <w:szCs w:val="28"/>
                <w:shd w:val="clear" w:color="auto" w:fill="FFFFFF"/>
              </w:rPr>
              <w:t xml:space="preserve">                    HTML5</w:t>
            </w:r>
          </w:p>
        </w:tc>
      </w:tr>
      <w:tr w:rsidR="00DF1C5D" w:rsidRPr="003130CC" w14:paraId="1377E0D5" w14:textId="77777777" w:rsidTr="00DF1C5D">
        <w:trPr>
          <w:trHeight w:val="1483"/>
        </w:trPr>
        <w:tc>
          <w:tcPr>
            <w:tcW w:w="3148" w:type="dxa"/>
          </w:tcPr>
          <w:p w14:paraId="76E490B1" w14:textId="77777777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  <w:p w14:paraId="5CF9F20F" w14:textId="7BC81066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  <w:p w14:paraId="452A08EC" w14:textId="17AF3C55" w:rsidR="00DF1C5D" w:rsidRPr="003130CC" w:rsidRDefault="00DF1C5D" w:rsidP="00DF1C5D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MEMORY STORAGE</w:t>
            </w:r>
          </w:p>
          <w:p w14:paraId="4ECA2627" w14:textId="398FCEB6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48" w:type="dxa"/>
          </w:tcPr>
          <w:p w14:paraId="3C269031" w14:textId="21A47870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Cookies are used to storage the temporary data</w:t>
            </w:r>
          </w:p>
        </w:tc>
        <w:tc>
          <w:tcPr>
            <w:tcW w:w="3149" w:type="dxa"/>
          </w:tcPr>
          <w:p w14:paraId="2E768277" w14:textId="28AA1D94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Connected with the web pages to store the temporary data</w:t>
            </w:r>
          </w:p>
        </w:tc>
      </w:tr>
      <w:tr w:rsidR="00DF1C5D" w:rsidRPr="003130CC" w14:paraId="462629AD" w14:textId="77777777" w:rsidTr="00DF1C5D">
        <w:trPr>
          <w:trHeight w:val="1566"/>
        </w:trPr>
        <w:tc>
          <w:tcPr>
            <w:tcW w:w="3148" w:type="dxa"/>
          </w:tcPr>
          <w:p w14:paraId="78558425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4C89BE57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78F8F76F" w14:textId="2720EEA8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BROWSER</w:t>
            </w:r>
          </w:p>
        </w:tc>
        <w:tc>
          <w:tcPr>
            <w:tcW w:w="3148" w:type="dxa"/>
          </w:tcPr>
          <w:p w14:paraId="0239560A" w14:textId="3B23522E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It runs with the OLD GOOGLE chrome, Mozilla Firefox etc…</w:t>
            </w:r>
          </w:p>
        </w:tc>
        <w:tc>
          <w:tcPr>
            <w:tcW w:w="3149" w:type="dxa"/>
          </w:tcPr>
          <w:p w14:paraId="6CA662B8" w14:textId="556B392E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It runs with the advanced of GOOGLE chrome version 61 and up and Mozilla fire fox version 4 to 63 etc..</w:t>
            </w:r>
          </w:p>
        </w:tc>
      </w:tr>
      <w:tr w:rsidR="00DF1C5D" w:rsidRPr="003130CC" w14:paraId="56A98C57" w14:textId="77777777" w:rsidTr="00DF1C5D">
        <w:trPr>
          <w:trHeight w:val="1483"/>
        </w:trPr>
        <w:tc>
          <w:tcPr>
            <w:tcW w:w="3148" w:type="dxa"/>
          </w:tcPr>
          <w:p w14:paraId="54F73F5B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22D12C9E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4119B3EE" w14:textId="7B8E23F5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MOBILE USE</w:t>
            </w:r>
          </w:p>
        </w:tc>
        <w:tc>
          <w:tcPr>
            <w:tcW w:w="3148" w:type="dxa"/>
          </w:tcPr>
          <w:p w14:paraId="12188263" w14:textId="3BBF1A0B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It is not friendly for Mobile use</w:t>
            </w:r>
          </w:p>
        </w:tc>
        <w:tc>
          <w:tcPr>
            <w:tcW w:w="3149" w:type="dxa"/>
          </w:tcPr>
          <w:p w14:paraId="514ECA09" w14:textId="74329FFE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It is friendly for Mobile use</w:t>
            </w:r>
          </w:p>
        </w:tc>
      </w:tr>
      <w:tr w:rsidR="00DF1C5D" w:rsidRPr="003130CC" w14:paraId="65C2E075" w14:textId="77777777" w:rsidTr="00DF1C5D">
        <w:trPr>
          <w:trHeight w:val="1566"/>
        </w:trPr>
        <w:tc>
          <w:tcPr>
            <w:tcW w:w="3148" w:type="dxa"/>
          </w:tcPr>
          <w:p w14:paraId="6CF276AC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4AB9D82D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01815FE5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MULTIMEDIA</w:t>
            </w:r>
          </w:p>
          <w:p w14:paraId="4179D3FA" w14:textId="34DD2382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SUPPORT</w:t>
            </w:r>
          </w:p>
        </w:tc>
        <w:tc>
          <w:tcPr>
            <w:tcW w:w="3148" w:type="dxa"/>
          </w:tcPr>
          <w:p w14:paraId="79C5E6A6" w14:textId="3C1CAA9A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Using Other external reader to run the VIDEO and AUDIO</w:t>
            </w:r>
          </w:p>
        </w:tc>
        <w:tc>
          <w:tcPr>
            <w:tcW w:w="3149" w:type="dxa"/>
          </w:tcPr>
          <w:p w14:paraId="382E5D6D" w14:textId="0E037EB2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 xml:space="preserve">It can be run the VIDEO and AUDIO with using of tags &lt;video&gt; &amp; &lt;audio&gt; </w:t>
            </w:r>
          </w:p>
        </w:tc>
      </w:tr>
      <w:tr w:rsidR="00DF1C5D" w:rsidRPr="003130CC" w14:paraId="23690A72" w14:textId="77777777" w:rsidTr="00DF1C5D">
        <w:trPr>
          <w:trHeight w:val="1483"/>
        </w:trPr>
        <w:tc>
          <w:tcPr>
            <w:tcW w:w="3148" w:type="dxa"/>
          </w:tcPr>
          <w:p w14:paraId="240BF80A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391222C6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0029DBBF" w14:textId="275962DB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JAVASCRIPT</w:t>
            </w:r>
          </w:p>
        </w:tc>
        <w:tc>
          <w:tcPr>
            <w:tcW w:w="3148" w:type="dxa"/>
          </w:tcPr>
          <w:p w14:paraId="60DFEFCC" w14:textId="2841A79F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JAVA SCRIPT is not allowed to run on the browser Directly</w:t>
            </w:r>
          </w:p>
        </w:tc>
        <w:tc>
          <w:tcPr>
            <w:tcW w:w="3149" w:type="dxa"/>
          </w:tcPr>
          <w:p w14:paraId="09FF54E8" w14:textId="4C7F76FE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JAVA SCRIPT is allowed to run on the br</w:t>
            </w:r>
            <w:r w:rsidR="003130CC" w:rsidRPr="003130CC">
              <w:rPr>
                <w:sz w:val="28"/>
                <w:szCs w:val="28"/>
                <w:shd w:val="clear" w:color="auto" w:fill="FFFFFF"/>
              </w:rPr>
              <w:t>owser Directly with using of JAVAweb Worker API</w:t>
            </w:r>
          </w:p>
        </w:tc>
      </w:tr>
    </w:tbl>
    <w:p w14:paraId="1E3FA776" w14:textId="0B080E05" w:rsidR="00CA1141" w:rsidRDefault="00CA1141" w:rsidP="007A5E47">
      <w:pPr>
        <w:rPr>
          <w:sz w:val="23"/>
          <w:shd w:val="clear" w:color="auto" w:fill="FFFFFF"/>
        </w:rPr>
      </w:pPr>
    </w:p>
    <w:p w14:paraId="4F0E997A" w14:textId="7E22B7FB" w:rsidR="00CA1141" w:rsidRDefault="00CA1141" w:rsidP="007A5E47">
      <w:pPr>
        <w:rPr>
          <w:sz w:val="23"/>
          <w:shd w:val="clear" w:color="auto" w:fill="FFFFFF"/>
        </w:rPr>
      </w:pPr>
    </w:p>
    <w:p w14:paraId="1EB82DC3" w14:textId="77777777" w:rsidR="00C45713" w:rsidRPr="00C45713" w:rsidRDefault="00C45713">
      <w:pPr>
        <w:rPr>
          <w:b/>
          <w:bCs/>
          <w:sz w:val="28"/>
          <w:szCs w:val="28"/>
        </w:rPr>
      </w:pPr>
      <w:r w:rsidRPr="00C45713">
        <w:rPr>
          <w:b/>
          <w:bCs/>
          <w:sz w:val="28"/>
          <w:szCs w:val="28"/>
        </w:rPr>
        <w:t>HTML style</w:t>
      </w:r>
    </w:p>
    <w:p w14:paraId="79E83CD0" w14:textId="44041569" w:rsidR="00C45713" w:rsidRPr="00C45713" w:rsidRDefault="00C45713" w:rsidP="00C4571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C45713">
        <w:rPr>
          <w:rFonts w:ascii="Verdana" w:hAnsi="Verdana"/>
          <w:color w:val="000000"/>
          <w:sz w:val="28"/>
          <w:szCs w:val="28"/>
        </w:rPr>
        <w:t>The HTML </w:t>
      </w:r>
      <w:r w:rsidRPr="00C45713">
        <w:rPr>
          <w:rStyle w:val="HTMLCode"/>
          <w:rFonts w:ascii="Verdana" w:hAnsi="Verdana"/>
          <w:color w:val="DC143C"/>
          <w:sz w:val="28"/>
          <w:szCs w:val="28"/>
        </w:rPr>
        <w:t>style</w:t>
      </w:r>
      <w:r w:rsidRPr="00C45713">
        <w:rPr>
          <w:rFonts w:ascii="Verdana" w:hAnsi="Verdana"/>
          <w:color w:val="000000"/>
          <w:sz w:val="28"/>
          <w:szCs w:val="28"/>
        </w:rPr>
        <w:t> attribute is used to add styles to an element, such as color, font, size, and more.</w:t>
      </w:r>
    </w:p>
    <w:p w14:paraId="3CF6CCCB" w14:textId="77777777" w:rsidR="00C45713" w:rsidRP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lastRenderedPageBreak/>
        <w:t>Use the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style</w:t>
      </w:r>
      <w:r w:rsidRPr="00C45713">
        <w:rPr>
          <w:rFonts w:eastAsia="Times New Roman" w:cs="Times New Roman"/>
          <w:sz w:val="28"/>
          <w:szCs w:val="28"/>
          <w:lang w:eastAsia="en-IN"/>
        </w:rPr>
        <w:t> attribute for styling HTML elements</w:t>
      </w:r>
    </w:p>
    <w:p w14:paraId="631B4A48" w14:textId="5CD4B77A" w:rsid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background-color</w:t>
      </w:r>
      <w:r w:rsidRPr="00C45713">
        <w:rPr>
          <w:rFonts w:eastAsia="Times New Roman" w:cs="Times New Roman"/>
          <w:sz w:val="28"/>
          <w:szCs w:val="28"/>
          <w:lang w:eastAsia="en-IN"/>
        </w:rPr>
        <w:t> for background color</w:t>
      </w:r>
    </w:p>
    <w:p w14:paraId="678FB642" w14:textId="093B0203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sz w:val="23"/>
          <w:shd w:val="clear" w:color="auto" w:fill="E7E9EB"/>
        </w:rPr>
      </w:pPr>
      <w:r>
        <w:rPr>
          <w:sz w:val="23"/>
          <w:shd w:val="clear" w:color="auto" w:fill="E7E9EB"/>
        </w:rPr>
        <w:t>Set the background color for a page</w:t>
      </w:r>
    </w:p>
    <w:p w14:paraId="37C8E97C" w14:textId="42E118C9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&lt;body style="background-color:powderblue;"&gt;</w:t>
      </w:r>
    </w:p>
    <w:p w14:paraId="5080BA26" w14:textId="485E7A75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sz w:val="23"/>
          <w:shd w:val="clear" w:color="auto" w:fill="E7E9EB"/>
        </w:rPr>
      </w:pPr>
      <w:r>
        <w:rPr>
          <w:sz w:val="23"/>
          <w:shd w:val="clear" w:color="auto" w:fill="E7E9EB"/>
        </w:rPr>
        <w:t>Set background color for two different elements:</w:t>
      </w:r>
    </w:p>
    <w:p w14:paraId="6B8CB52A" w14:textId="609BA380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&lt;h1 style="backgro</w:t>
      </w:r>
      <w:r>
        <w:rPr>
          <w:rFonts w:eastAsia="Times New Roman" w:cs="Times New Roman"/>
          <w:sz w:val="28"/>
          <w:szCs w:val="28"/>
          <w:lang w:eastAsia="en-IN"/>
        </w:rPr>
        <w:t>und-color:powderblue;"&gt;</w:t>
      </w:r>
      <w:r w:rsidRPr="008A209D">
        <w:rPr>
          <w:rFonts w:eastAsia="Times New Roman" w:cs="Times New Roman"/>
          <w:sz w:val="28"/>
          <w:szCs w:val="28"/>
          <w:lang w:eastAsia="en-IN"/>
        </w:rPr>
        <w:t xml:space="preserve"> heading&lt;/h1&gt;</w:t>
      </w:r>
    </w:p>
    <w:p w14:paraId="2255711D" w14:textId="77777777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</w:p>
    <w:p w14:paraId="1D11DF6B" w14:textId="77777777" w:rsidR="00655A23" w:rsidRPr="00C45713" w:rsidRDefault="00655A23" w:rsidP="00655A2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</w:p>
    <w:p w14:paraId="2C3019CC" w14:textId="4C5A83CC" w:rsidR="008A209D" w:rsidRDefault="00C45713" w:rsidP="008A2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color</w:t>
      </w:r>
      <w:r w:rsidRPr="00C45713">
        <w:rPr>
          <w:rFonts w:eastAsia="Times New Roman" w:cs="Times New Roman"/>
          <w:sz w:val="28"/>
          <w:szCs w:val="28"/>
          <w:lang w:eastAsia="en-IN"/>
        </w:rPr>
        <w:t> for text colors</w:t>
      </w:r>
      <w:r w:rsidR="008A209D">
        <w:rPr>
          <w:rFonts w:eastAsia="Times New Roman" w:cs="Times New Roman"/>
          <w:sz w:val="28"/>
          <w:szCs w:val="28"/>
          <w:lang w:eastAsia="en-IN"/>
        </w:rPr>
        <w:t xml:space="preserve"> </w:t>
      </w:r>
    </w:p>
    <w:p w14:paraId="28FD9163" w14:textId="0B84D7AF" w:rsidR="00C45713" w:rsidRPr="008A209D" w:rsidRDefault="008A209D" w:rsidP="008A209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</w:t>
      </w:r>
      <w:r>
        <w:rPr>
          <w:rFonts w:eastAsia="Times New Roman" w:cs="Times New Roman"/>
          <w:sz w:val="28"/>
          <w:szCs w:val="28"/>
          <w:lang w:eastAsia="en-IN"/>
        </w:rPr>
        <w:t>h1 style="color:blue;"&gt;</w:t>
      </w:r>
      <w:r w:rsidRPr="008A209D">
        <w:rPr>
          <w:rFonts w:eastAsia="Times New Roman" w:cs="Times New Roman"/>
          <w:sz w:val="28"/>
          <w:szCs w:val="28"/>
          <w:lang w:eastAsia="en-IN"/>
        </w:rPr>
        <w:t xml:space="preserve"> heading&lt;/h1&gt;</w:t>
      </w:r>
    </w:p>
    <w:p w14:paraId="22BF45A7" w14:textId="09172D09" w:rsid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font-family</w:t>
      </w:r>
      <w:r w:rsidRPr="00C45713">
        <w:rPr>
          <w:rFonts w:eastAsia="Times New Roman" w:cs="Times New Roman"/>
          <w:sz w:val="28"/>
          <w:szCs w:val="28"/>
          <w:lang w:eastAsia="en-IN"/>
        </w:rPr>
        <w:t> for text fonts</w:t>
      </w:r>
    </w:p>
    <w:p w14:paraId="592771F5" w14:textId="086BE7A2" w:rsidR="008A209D" w:rsidRPr="00C45713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&lt;h1 style="</w:t>
      </w:r>
      <w:r>
        <w:rPr>
          <w:rFonts w:eastAsia="Times New Roman" w:cs="Times New Roman"/>
          <w:sz w:val="28"/>
          <w:szCs w:val="28"/>
          <w:lang w:eastAsia="en-IN"/>
        </w:rPr>
        <w:t>font-family:verdana;"&gt;head</w:t>
      </w:r>
      <w:r w:rsidRPr="008A209D">
        <w:rPr>
          <w:rFonts w:eastAsia="Times New Roman" w:cs="Times New Roman"/>
          <w:sz w:val="28"/>
          <w:szCs w:val="28"/>
          <w:lang w:eastAsia="en-IN"/>
        </w:rPr>
        <w:t>&lt;/h1&gt;</w:t>
      </w:r>
    </w:p>
    <w:p w14:paraId="1EDFE479" w14:textId="0AD8D28B" w:rsid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font-size</w:t>
      </w:r>
      <w:r w:rsidRPr="00C45713">
        <w:rPr>
          <w:rFonts w:eastAsia="Times New Roman" w:cs="Times New Roman"/>
          <w:sz w:val="28"/>
          <w:szCs w:val="28"/>
          <w:lang w:eastAsia="en-IN"/>
        </w:rPr>
        <w:t> for text sizes</w:t>
      </w:r>
    </w:p>
    <w:p w14:paraId="3B11D8DE" w14:textId="3B92921A" w:rsidR="008A209D" w:rsidRPr="00C45713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&lt;h1 style="fo</w:t>
      </w:r>
      <w:r>
        <w:rPr>
          <w:rFonts w:eastAsia="Times New Roman" w:cs="Times New Roman"/>
          <w:sz w:val="28"/>
          <w:szCs w:val="28"/>
          <w:lang w:eastAsia="en-IN"/>
        </w:rPr>
        <w:t>nt-size:300%;"&gt;head</w:t>
      </w:r>
      <w:r w:rsidRPr="008A209D">
        <w:rPr>
          <w:rFonts w:eastAsia="Times New Roman" w:cs="Times New Roman"/>
          <w:sz w:val="28"/>
          <w:szCs w:val="28"/>
          <w:lang w:eastAsia="en-IN"/>
        </w:rPr>
        <w:t>&lt;/h1&gt;</w:t>
      </w:r>
    </w:p>
    <w:p w14:paraId="0E4CB068" w14:textId="2EA1DEF6" w:rsid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text-align</w:t>
      </w:r>
      <w:r w:rsidRPr="00C45713">
        <w:rPr>
          <w:rFonts w:eastAsia="Times New Roman" w:cs="Times New Roman"/>
          <w:sz w:val="28"/>
          <w:szCs w:val="28"/>
          <w:lang w:eastAsia="en-IN"/>
        </w:rPr>
        <w:t> for text alignment</w:t>
      </w:r>
    </w:p>
    <w:p w14:paraId="12F3442F" w14:textId="7FAB2DAF" w:rsidR="008A209D" w:rsidRPr="00C45713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&lt;h1 styl</w:t>
      </w:r>
      <w:r>
        <w:rPr>
          <w:rFonts w:eastAsia="Times New Roman" w:cs="Times New Roman"/>
          <w:sz w:val="28"/>
          <w:szCs w:val="28"/>
          <w:lang w:eastAsia="en-IN"/>
        </w:rPr>
        <w:t>e="text-align:center;"&gt;</w:t>
      </w:r>
      <w:r w:rsidRPr="008A209D">
        <w:rPr>
          <w:rFonts w:eastAsia="Times New Roman" w:cs="Times New Roman"/>
          <w:sz w:val="28"/>
          <w:szCs w:val="28"/>
          <w:lang w:eastAsia="en-IN"/>
        </w:rPr>
        <w:t>Heading&lt;/h1&gt;</w:t>
      </w:r>
    </w:p>
    <w:p w14:paraId="087A9A2F" w14:textId="725718CE" w:rsidR="00C45713" w:rsidRPr="00C45713" w:rsidRDefault="00C45713" w:rsidP="00C4571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en-IN"/>
        </w:rPr>
      </w:pPr>
    </w:p>
    <w:p w14:paraId="62AC91BF" w14:textId="116037C3" w:rsidR="00C45713" w:rsidRPr="00C45713" w:rsidRDefault="00C45713" w:rsidP="00C4571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3347F27B" w14:textId="77777777" w:rsidR="00C45713" w:rsidRPr="00C45713" w:rsidRDefault="00C45713" w:rsidP="00C4571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6BB62DB1" w14:textId="1BF10020" w:rsidR="00C45713" w:rsidRPr="00C45713" w:rsidRDefault="00C45713" w:rsidP="00C4571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</w:rPr>
      </w:pPr>
      <w:r w:rsidRPr="00C45713">
        <w:rPr>
          <w:rFonts w:ascii="Verdana" w:hAnsi="Verdana"/>
          <w:b/>
          <w:bCs/>
          <w:color w:val="000000"/>
          <w:sz w:val="28"/>
          <w:szCs w:val="28"/>
        </w:rPr>
        <w:t>FORMATTING</w:t>
      </w:r>
    </w:p>
    <w:p w14:paraId="3F67C47F" w14:textId="77777777" w:rsidR="00C45713" w:rsidRDefault="00C45713">
      <w:pPr>
        <w:rPr>
          <w:sz w:val="28"/>
          <w:szCs w:val="28"/>
          <w:shd w:val="clear" w:color="auto" w:fill="FFFFFF"/>
        </w:rPr>
      </w:pPr>
      <w:r w:rsidRPr="00C45713">
        <w:rPr>
          <w:sz w:val="28"/>
          <w:szCs w:val="28"/>
          <w:shd w:val="clear" w:color="auto" w:fill="FFFFFF"/>
        </w:rPr>
        <w:t>HTML contains several elements for defining text with a special meaning</w:t>
      </w:r>
    </w:p>
    <w:p w14:paraId="4FA4FD26" w14:textId="77777777" w:rsidR="00C45713" w:rsidRPr="00C45713" w:rsidRDefault="00C45713">
      <w:pPr>
        <w:rPr>
          <w:b/>
          <w:bCs/>
          <w:sz w:val="28"/>
          <w:szCs w:val="28"/>
          <w:shd w:val="clear" w:color="auto" w:fill="FFFFFF"/>
        </w:rPr>
      </w:pPr>
    </w:p>
    <w:p w14:paraId="2624CA4A" w14:textId="2BE6B974" w:rsidR="00C45713" w:rsidRP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&lt;b&gt;</w:t>
      </w:r>
      <w:r w:rsidR="008A209D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A209D">
        <w:rPr>
          <w:b/>
          <w:bCs/>
          <w:sz w:val="27"/>
          <w:szCs w:val="27"/>
        </w:rPr>
        <w:t>text is bold</w:t>
      </w:r>
    </w:p>
    <w:p w14:paraId="6C712F21" w14:textId="6C7D700F" w:rsidR="00C45713" w:rsidRP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lastRenderedPageBreak/>
        <w:t>&lt;strong&gt;</w:t>
      </w:r>
      <w:r w:rsidR="008974A5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974A5">
        <w:rPr>
          <w:rStyle w:val="Strong"/>
          <w:sz w:val="27"/>
          <w:szCs w:val="27"/>
        </w:rPr>
        <w:t>Important text</w:t>
      </w:r>
    </w:p>
    <w:p w14:paraId="4D29F24F" w14:textId="2A05F80B" w:rsidR="00C45713" w:rsidRP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&lt;i&gt;</w:t>
      </w:r>
      <w:r w:rsidR="008A209D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A209D">
        <w:rPr>
          <w:i/>
          <w:iCs/>
          <w:sz w:val="27"/>
          <w:szCs w:val="27"/>
        </w:rPr>
        <w:t>italic</w:t>
      </w:r>
    </w:p>
    <w:p w14:paraId="5D419B23" w14:textId="2C49F84C" w:rsidR="00C45713" w:rsidRP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&lt;em&gt;</w:t>
      </w:r>
      <w:r w:rsidR="008974A5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974A5">
        <w:rPr>
          <w:rStyle w:val="Emphasis"/>
          <w:b/>
          <w:bCs/>
          <w:sz w:val="27"/>
          <w:szCs w:val="27"/>
        </w:rPr>
        <w:t>Emphasized text</w:t>
      </w:r>
    </w:p>
    <w:p w14:paraId="38E970C5" w14:textId="44569225" w:rsid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&lt;mark&gt;</w:t>
      </w:r>
      <w:r w:rsidRPr="00C45713">
        <w:rPr>
          <w:rFonts w:eastAsia="Times New Roman" w:cs="Times New Roman"/>
          <w:sz w:val="28"/>
          <w:szCs w:val="28"/>
          <w:lang w:eastAsia="en-IN"/>
        </w:rPr>
        <w:t> - Marked text</w:t>
      </w:r>
    </w:p>
    <w:p w14:paraId="4831664A" w14:textId="0F7EBCC0" w:rsidR="008974A5" w:rsidRPr="00C45713" w:rsidRDefault="008974A5" w:rsidP="008974A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Style w:val="HTMLCode"/>
          <w:rFonts w:ascii="Consolas" w:eastAsiaTheme="minorHAnsi" w:hAnsi="Consolas"/>
          <w:color w:val="DC143C"/>
          <w:szCs w:val="24"/>
        </w:rPr>
        <w:t>&lt;mark&gt;</w:t>
      </w:r>
      <w:r>
        <w:rPr>
          <w:sz w:val="23"/>
          <w:shd w:val="clear" w:color="auto" w:fill="FFFFFF"/>
        </w:rPr>
        <w:t> element defines text that should be marked or highlighted</w:t>
      </w:r>
    </w:p>
    <w:p w14:paraId="37C82363" w14:textId="77777777" w:rsidR="008974A5" w:rsidRPr="008974A5" w:rsidRDefault="00C45713" w:rsidP="00011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974A5">
        <w:rPr>
          <w:rFonts w:eastAsia="Times New Roman" w:cs="Courier New"/>
          <w:color w:val="DC143C"/>
          <w:sz w:val="28"/>
          <w:szCs w:val="28"/>
          <w:lang w:eastAsia="en-IN"/>
        </w:rPr>
        <w:t>&lt;small&gt;</w:t>
      </w:r>
      <w:r w:rsidR="008974A5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974A5">
        <w:rPr>
          <w:sz w:val="20"/>
          <w:szCs w:val="20"/>
        </w:rPr>
        <w:t>smaller text.</w:t>
      </w:r>
    </w:p>
    <w:p w14:paraId="5B5191EB" w14:textId="4DA46BCB" w:rsidR="00C45713" w:rsidRPr="008974A5" w:rsidRDefault="00C45713" w:rsidP="00011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974A5">
        <w:rPr>
          <w:rFonts w:eastAsia="Times New Roman" w:cs="Courier New"/>
          <w:color w:val="DC143C"/>
          <w:sz w:val="28"/>
          <w:szCs w:val="28"/>
          <w:lang w:eastAsia="en-IN"/>
        </w:rPr>
        <w:t>&lt;del&gt;</w:t>
      </w:r>
      <w:r w:rsidRPr="008974A5">
        <w:rPr>
          <w:rFonts w:eastAsia="Times New Roman" w:cs="Times New Roman"/>
          <w:sz w:val="28"/>
          <w:szCs w:val="28"/>
          <w:lang w:eastAsia="en-IN"/>
        </w:rPr>
        <w:t> -</w:t>
      </w:r>
      <w:r w:rsidR="008974A5" w:rsidRPr="008974A5">
        <w:rPr>
          <w:rFonts w:eastAsia="Times New Roman" w:cs="Times New Roman"/>
          <w:sz w:val="28"/>
          <w:szCs w:val="28"/>
          <w:lang w:eastAsia="en-IN"/>
        </w:rPr>
        <w:t xml:space="preserve"> </w:t>
      </w:r>
      <w:r w:rsidR="008974A5" w:rsidRPr="008974A5">
        <w:rPr>
          <w:strike/>
          <w:sz w:val="27"/>
          <w:szCs w:val="27"/>
        </w:rPr>
        <w:t>deleted text</w:t>
      </w:r>
      <w:del w:id="1" w:author="Unknown">
        <w:r w:rsidR="008974A5" w:rsidRPr="008974A5">
          <w:rPr>
            <w:rStyle w:val="Emphasis"/>
            <w:b/>
            <w:bCs/>
          </w:rPr>
          <w:delText> Deleted text</w:delText>
        </w:r>
        <w:r w:rsidR="008A209D" w:rsidRPr="008974A5">
          <w:rPr>
            <w:rStyle w:val="Emphasis"/>
            <w:b/>
            <w:bCs/>
          </w:rPr>
          <w:delText> Deleted text</w:delText>
        </w:r>
      </w:del>
    </w:p>
    <w:p w14:paraId="6357BA50" w14:textId="6722CEF5" w:rsidR="00C45713" w:rsidRPr="008974A5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&lt;ins&gt;</w:t>
      </w:r>
      <w:r w:rsidR="008974A5">
        <w:rPr>
          <w:rFonts w:eastAsia="Times New Roman" w:cs="Times New Roman"/>
          <w:sz w:val="28"/>
          <w:szCs w:val="28"/>
          <w:lang w:eastAsia="en-IN"/>
        </w:rPr>
        <w:t xml:space="preserve"> - </w:t>
      </w:r>
      <w:ins w:id="2" w:author="Unknown">
        <w:r w:rsidR="008974A5">
          <w:rPr>
            <w:sz w:val="27"/>
            <w:szCs w:val="27"/>
          </w:rPr>
          <w:t>inserted text</w:t>
        </w:r>
      </w:ins>
    </w:p>
    <w:p w14:paraId="3D6A8ABC" w14:textId="2D3D849B" w:rsidR="008974A5" w:rsidRPr="00C45713" w:rsidRDefault="008974A5" w:rsidP="008974A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Style w:val="HTMLCode"/>
          <w:rFonts w:ascii="Consolas" w:eastAsiaTheme="minorHAnsi" w:hAnsi="Consolas"/>
          <w:color w:val="DC143C"/>
          <w:szCs w:val="24"/>
        </w:rPr>
        <w:t>&lt;ins&gt;</w:t>
      </w:r>
      <w:r>
        <w:rPr>
          <w:sz w:val="23"/>
          <w:shd w:val="clear" w:color="auto" w:fill="FFFFFF"/>
        </w:rPr>
        <w:t> Browsers will usually underline inserted text.</w:t>
      </w:r>
    </w:p>
    <w:p w14:paraId="37937604" w14:textId="53B9AC2D" w:rsidR="00C45713" w:rsidRPr="00FF364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&lt;sub&gt;</w:t>
      </w:r>
      <w:r w:rsidR="00FF3643">
        <w:rPr>
          <w:rFonts w:eastAsia="Times New Roman" w:cs="Times New Roman"/>
          <w:sz w:val="28"/>
          <w:szCs w:val="28"/>
          <w:lang w:eastAsia="en-IN"/>
        </w:rPr>
        <w:t xml:space="preserve"> -  </w:t>
      </w:r>
      <w:r w:rsidR="00FF3643">
        <w:rPr>
          <w:sz w:val="27"/>
          <w:szCs w:val="27"/>
        </w:rPr>
        <w:t>This is </w:t>
      </w:r>
      <w:r w:rsidR="00FF3643">
        <w:rPr>
          <w:vertAlign w:val="subscript"/>
        </w:rPr>
        <w:t>subscripted</w:t>
      </w:r>
      <w:r w:rsidR="00FF3643">
        <w:rPr>
          <w:sz w:val="27"/>
          <w:szCs w:val="27"/>
        </w:rPr>
        <w:t> text.</w:t>
      </w:r>
    </w:p>
    <w:p w14:paraId="150F2832" w14:textId="41445304" w:rsidR="00FF3643" w:rsidRPr="00C45713" w:rsidRDefault="00FF3643" w:rsidP="00FF36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sz w:val="23"/>
          <w:shd w:val="clear" w:color="auto" w:fill="FFFFFF"/>
        </w:rPr>
        <w:t>Subscript text can be used for chemical formulas, like H</w:t>
      </w:r>
      <w:r>
        <w:rPr>
          <w:sz w:val="17"/>
          <w:szCs w:val="17"/>
          <w:shd w:val="clear" w:color="auto" w:fill="FFFFFF"/>
          <w:vertAlign w:val="subscript"/>
        </w:rPr>
        <w:t>2</w:t>
      </w:r>
      <w:r>
        <w:rPr>
          <w:sz w:val="23"/>
          <w:shd w:val="clear" w:color="auto" w:fill="FFFFFF"/>
        </w:rPr>
        <w:t>O:</w:t>
      </w:r>
    </w:p>
    <w:p w14:paraId="3F51B717" w14:textId="12691BCF" w:rsidR="00C45713" w:rsidRPr="00FF364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3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&lt;sup&gt;</w:t>
      </w:r>
      <w:r w:rsidR="00FF3643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FF3643">
        <w:rPr>
          <w:sz w:val="27"/>
          <w:szCs w:val="27"/>
        </w:rPr>
        <w:t>is </w:t>
      </w:r>
      <w:r w:rsidR="00FF3643">
        <w:rPr>
          <w:vertAlign w:val="superscript"/>
        </w:rPr>
        <w:t>superscripted</w:t>
      </w:r>
      <w:r w:rsidR="00FF3643">
        <w:rPr>
          <w:sz w:val="27"/>
          <w:szCs w:val="27"/>
        </w:rPr>
        <w:t> text.</w:t>
      </w:r>
    </w:p>
    <w:p w14:paraId="655C86D9" w14:textId="2D9882EC" w:rsidR="00FF3643" w:rsidRPr="00FF3643" w:rsidRDefault="00FF3643" w:rsidP="00FF36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3"/>
          <w:lang w:eastAsia="en-IN"/>
        </w:rPr>
      </w:pPr>
      <w:r>
        <w:rPr>
          <w:sz w:val="23"/>
          <w:shd w:val="clear" w:color="auto" w:fill="FFFFFF"/>
        </w:rPr>
        <w:t>text appears half a character above the normal line, and is sometimes rendered in a smaller font. Superscript text can be used for footnotes, like WWW</w:t>
      </w:r>
      <w:r>
        <w:rPr>
          <w:sz w:val="17"/>
          <w:szCs w:val="17"/>
          <w:shd w:val="clear" w:color="auto" w:fill="FFFFFF"/>
          <w:vertAlign w:val="superscript"/>
        </w:rPr>
        <w:t>[1]</w:t>
      </w:r>
    </w:p>
    <w:p w14:paraId="656297DE" w14:textId="77777777" w:rsidR="00FF3643" w:rsidRDefault="00FF3643" w:rsidP="00FF36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3"/>
          <w:lang w:eastAsia="en-IN"/>
        </w:rPr>
      </w:pPr>
    </w:p>
    <w:p w14:paraId="70325355" w14:textId="77777777" w:rsidR="00C45713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34B5D958" w14:textId="77777777" w:rsidR="00C45713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QUOTATIONS</w:t>
      </w:r>
    </w:p>
    <w:p w14:paraId="04B35E95" w14:textId="77777777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  <w:r w:rsidRPr="00C45713">
        <w:rPr>
          <w:sz w:val="28"/>
          <w:szCs w:val="28"/>
          <w:shd w:val="clear" w:color="auto" w:fill="FFFFFF"/>
        </w:rPr>
        <w:t>In this chapter we will go through the </w:t>
      </w:r>
    </w:p>
    <w:p w14:paraId="5222C60D" w14:textId="1B14B6BE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/>
          <w:color w:val="DC143C"/>
          <w:sz w:val="28"/>
          <w:szCs w:val="28"/>
        </w:rPr>
      </w:pP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&lt;blockquote&gt;</w:t>
      </w:r>
    </w:p>
    <w:p w14:paraId="6BD16612" w14:textId="099272E8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&lt;q&gt;</w:t>
      </w:r>
      <w:r w:rsidR="00DE6C87">
        <w:rPr>
          <w:rStyle w:val="HTMLCode"/>
          <w:rFonts w:ascii="Verdana" w:eastAsiaTheme="minorHAnsi" w:hAnsi="Verdana"/>
          <w:color w:val="DC143C"/>
          <w:sz w:val="28"/>
          <w:szCs w:val="28"/>
        </w:rPr>
        <w:t xml:space="preserve"> </w:t>
      </w:r>
      <w:r w:rsidR="00DE6C87">
        <w:rPr>
          <w:sz w:val="27"/>
          <w:szCs w:val="27"/>
        </w:rPr>
        <w:t> “</w:t>
      </w:r>
      <w:r w:rsidR="00DE6C87">
        <w:t>quotation”</w:t>
      </w:r>
    </w:p>
    <w:p w14:paraId="6EF8F8DE" w14:textId="2AA5E108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  <w:r w:rsidRPr="00C45713">
        <w:rPr>
          <w:sz w:val="28"/>
          <w:szCs w:val="28"/>
          <w:shd w:val="clear" w:color="auto" w:fill="FFFFFF"/>
        </w:rPr>
        <w:t> </w:t>
      </w: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&lt;abbr&gt;</w:t>
      </w:r>
      <w:r w:rsidR="00DE6C87">
        <w:rPr>
          <w:rStyle w:val="HTMLCode"/>
          <w:rFonts w:ascii="Verdana" w:eastAsiaTheme="minorHAnsi" w:hAnsi="Verdana"/>
          <w:color w:val="DC143C"/>
          <w:sz w:val="28"/>
          <w:szCs w:val="28"/>
        </w:rPr>
        <w:t xml:space="preserve"> </w:t>
      </w:r>
      <w:r w:rsidR="00DE6C87">
        <w:rPr>
          <w:sz w:val="23"/>
          <w:shd w:val="clear" w:color="auto" w:fill="FFFFFF"/>
        </w:rPr>
        <w:t>defines an abbreviation or an acronym, like "HTML", "CSS", "Mr.", "Dr.", "ASAP", "ATM".</w:t>
      </w:r>
    </w:p>
    <w:p w14:paraId="690FC857" w14:textId="4E793A3C" w:rsidR="00DE6C87" w:rsidRPr="00DE6C87" w:rsidRDefault="00C45713" w:rsidP="00DE6C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 w:eastAsia="en-US"/>
        </w:rPr>
      </w:pP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&lt;address&gt;</w:t>
      </w:r>
      <w:r w:rsidR="00DE6C87" w:rsidRPr="00DE6C87">
        <w:rPr>
          <w:rFonts w:ascii="Verdana" w:hAnsi="Verdana"/>
          <w:color w:val="000000"/>
          <w:sz w:val="23"/>
          <w:szCs w:val="23"/>
          <w:lang w:val="en-US" w:eastAsia="en-US"/>
        </w:rPr>
        <w:t xml:space="preserve"> defines the contact information for the author/owner of a document or an article.</w:t>
      </w:r>
    </w:p>
    <w:p w14:paraId="1D85A0BA" w14:textId="3AB26890" w:rsidR="00DE6C87" w:rsidRP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sz w:val="23"/>
          <w:lang w:val="en-US"/>
        </w:rPr>
        <w:t xml:space="preserve"> an email address, URL, physical address, phone number, social media handle, etc.</w:t>
      </w:r>
    </w:p>
    <w:p w14:paraId="2A73C15C" w14:textId="77777777" w:rsidR="00DE6C87" w:rsidRP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sz w:val="23"/>
          <w:lang w:val="en-US"/>
        </w:rPr>
        <w:t>The text in the </w:t>
      </w:r>
      <w:r w:rsidRPr="00DE6C87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&lt;address&gt;</w:t>
      </w:r>
      <w:r w:rsidRPr="00DE6C87">
        <w:rPr>
          <w:rFonts w:eastAsia="Times New Roman" w:cs="Times New Roman"/>
          <w:sz w:val="23"/>
          <w:lang w:val="en-US"/>
        </w:rPr>
        <w:t> element usually renders in </w:t>
      </w:r>
      <w:r w:rsidRPr="00DE6C87">
        <w:rPr>
          <w:rFonts w:eastAsia="Times New Roman" w:cs="Times New Roman"/>
          <w:i/>
          <w:iCs/>
          <w:sz w:val="23"/>
          <w:lang w:val="en-US"/>
        </w:rPr>
        <w:t>italic,</w:t>
      </w:r>
      <w:r w:rsidRPr="00DE6C87">
        <w:rPr>
          <w:rFonts w:eastAsia="Times New Roman" w:cs="Times New Roman"/>
          <w:sz w:val="23"/>
          <w:lang w:val="en-US"/>
        </w:rPr>
        <w:t> and browsers will always add a line break before and after the </w:t>
      </w:r>
      <w:r w:rsidRPr="00DE6C87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&lt;address&gt;</w:t>
      </w:r>
      <w:r w:rsidRPr="00DE6C87">
        <w:rPr>
          <w:rFonts w:eastAsia="Times New Roman" w:cs="Times New Roman"/>
          <w:sz w:val="23"/>
          <w:lang w:val="en-US"/>
        </w:rPr>
        <w:t> element.</w:t>
      </w:r>
    </w:p>
    <w:p w14:paraId="636FE90E" w14:textId="77777777" w:rsidR="00DE6C87" w:rsidRDefault="00DE6C87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</w:p>
    <w:p w14:paraId="377D7EC1" w14:textId="0233A47A" w:rsidR="00DE6C87" w:rsidRPr="00DE6C87" w:rsidRDefault="00C45713" w:rsidP="00DE6C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 w:eastAsia="en-US"/>
        </w:rPr>
      </w:pP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&lt;cite&gt;</w:t>
      </w:r>
      <w:r w:rsidR="00DE6C87">
        <w:rPr>
          <w:rStyle w:val="HTMLCode"/>
          <w:rFonts w:ascii="Verdana" w:eastAsiaTheme="minorHAnsi" w:hAnsi="Verdana"/>
          <w:color w:val="DC143C"/>
          <w:sz w:val="28"/>
          <w:szCs w:val="28"/>
        </w:rPr>
        <w:t xml:space="preserve"> </w:t>
      </w:r>
      <w:r w:rsidR="00DE6C87" w:rsidRPr="00DE6C87">
        <w:rPr>
          <w:rFonts w:ascii="Verdana" w:hAnsi="Verdana"/>
          <w:color w:val="000000"/>
          <w:sz w:val="23"/>
          <w:szCs w:val="23"/>
          <w:lang w:val="en-US" w:eastAsia="en-US"/>
        </w:rPr>
        <w:t>defines the title of a creative work (e.g. a book, a poem, a song, a movie,</w:t>
      </w:r>
      <w:r w:rsidR="00DE6C87">
        <w:rPr>
          <w:rFonts w:ascii="Verdana" w:hAnsi="Verdana"/>
          <w:color w:val="000000"/>
          <w:sz w:val="23"/>
          <w:szCs w:val="23"/>
          <w:lang w:val="en-US" w:eastAsia="en-US"/>
        </w:rPr>
        <w:t xml:space="preserve"> a painting, a sculpture, etc</w:t>
      </w:r>
    </w:p>
    <w:p w14:paraId="647488F4" w14:textId="77777777" w:rsidR="00DE6C87" w:rsidRP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b/>
          <w:bCs/>
          <w:sz w:val="23"/>
          <w:lang w:val="en-US"/>
        </w:rPr>
        <w:t>Note:</w:t>
      </w:r>
      <w:r w:rsidRPr="00DE6C87">
        <w:rPr>
          <w:rFonts w:eastAsia="Times New Roman" w:cs="Times New Roman"/>
          <w:sz w:val="23"/>
          <w:lang w:val="en-US"/>
        </w:rPr>
        <w:t> A person's name is not the title of a work.</w:t>
      </w:r>
    </w:p>
    <w:p w14:paraId="65B6E67C" w14:textId="77777777" w:rsidR="00DE6C87" w:rsidRP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sz w:val="23"/>
          <w:lang w:val="en-US"/>
        </w:rPr>
        <w:t>The text in the </w:t>
      </w:r>
      <w:r w:rsidRPr="00DE6C87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&lt;cite&gt;</w:t>
      </w:r>
      <w:r w:rsidRPr="00DE6C87">
        <w:rPr>
          <w:rFonts w:eastAsia="Times New Roman" w:cs="Times New Roman"/>
          <w:sz w:val="23"/>
          <w:lang w:val="en-US"/>
        </w:rPr>
        <w:t> element usually renders in </w:t>
      </w:r>
      <w:r w:rsidRPr="00DE6C87">
        <w:rPr>
          <w:rFonts w:eastAsia="Times New Roman" w:cs="Times New Roman"/>
          <w:i/>
          <w:iCs/>
          <w:sz w:val="23"/>
          <w:lang w:val="en-US"/>
        </w:rPr>
        <w:t>italic</w:t>
      </w:r>
    </w:p>
    <w:p w14:paraId="68FFE7EB" w14:textId="696232DA" w:rsidR="00DE6C87" w:rsidRDefault="00DE6C87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</w:p>
    <w:p w14:paraId="4405B584" w14:textId="46EC4429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/>
          <w:color w:val="DC143C"/>
          <w:sz w:val="28"/>
          <w:szCs w:val="28"/>
        </w:rPr>
      </w:pPr>
      <w:r w:rsidRPr="00C45713">
        <w:rPr>
          <w:sz w:val="28"/>
          <w:szCs w:val="28"/>
          <w:shd w:val="clear" w:color="auto" w:fill="FFFFFF"/>
        </w:rPr>
        <w:t>and </w:t>
      </w:r>
      <w:r w:rsidR="00DE6C87">
        <w:rPr>
          <w:rStyle w:val="HTMLCode"/>
          <w:rFonts w:ascii="Verdana" w:eastAsiaTheme="minorHAnsi" w:hAnsi="Verdana"/>
          <w:color w:val="DC143C"/>
          <w:sz w:val="28"/>
          <w:szCs w:val="28"/>
        </w:rPr>
        <w:t xml:space="preserve">&lt;bdo&gt; </w:t>
      </w:r>
    </w:p>
    <w:p w14:paraId="6E3C4EA1" w14:textId="6551334D" w:rsid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sz w:val="23"/>
          <w:lang w:val="en-US"/>
        </w:rPr>
        <w:t xml:space="preserve"> Bi-Directional Override.</w:t>
      </w:r>
      <w:r>
        <w:rPr>
          <w:rFonts w:eastAsia="Times New Roman" w:cs="Times New Roman"/>
          <w:sz w:val="23"/>
          <w:lang w:val="en-US"/>
        </w:rPr>
        <w:t xml:space="preserve"> </w:t>
      </w:r>
      <w:r w:rsidR="0040069C" w:rsidRPr="00DE6C87">
        <w:rPr>
          <w:rFonts w:eastAsia="Times New Roman" w:cs="Times New Roman"/>
          <w:sz w:val="23"/>
          <w:lang w:val="en-US"/>
        </w:rPr>
        <w:t>used to ove</w:t>
      </w:r>
      <w:r w:rsidR="0040069C">
        <w:rPr>
          <w:rFonts w:eastAsia="Times New Roman" w:cs="Times New Roman"/>
          <w:sz w:val="23"/>
          <w:lang w:val="en-US"/>
        </w:rPr>
        <w:t>rride the current text direction.</w:t>
      </w:r>
    </w:p>
    <w:p w14:paraId="70FFB74D" w14:textId="7051505E" w:rsidR="00DE6C87" w:rsidRPr="0040069C" w:rsidRDefault="0040069C" w:rsidP="0040069C">
      <w:pPr>
        <w:shd w:val="clear" w:color="auto" w:fill="FFFFFF"/>
        <w:spacing w:before="288" w:after="288" w:line="240" w:lineRule="auto"/>
        <w:rPr>
          <w:rStyle w:val="HTMLCode"/>
          <w:rFonts w:ascii="Verdana" w:eastAsiaTheme="minorHAnsi" w:hAnsi="Verdana" w:cs="Times New Roman"/>
          <w:sz w:val="23"/>
          <w:szCs w:val="23"/>
          <w:lang w:val="en-US"/>
        </w:rPr>
      </w:pPr>
      <w:r>
        <w:rPr>
          <w:rFonts w:eastAsia="Times New Roman" w:cs="Times New Roman"/>
          <w:sz w:val="23"/>
          <w:lang w:val="en-US"/>
        </w:rPr>
        <w:t>&lt;bdo dir="ltr</w:t>
      </w:r>
      <w:r w:rsidRPr="0040069C">
        <w:rPr>
          <w:rFonts w:eastAsia="Times New Roman" w:cs="Times New Roman"/>
          <w:sz w:val="23"/>
          <w:lang w:val="en-US"/>
        </w:rPr>
        <w:t>"&gt;</w:t>
      </w:r>
    </w:p>
    <w:p w14:paraId="7B687615" w14:textId="7D731BFD" w:rsidR="00C45713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C45713">
        <w:rPr>
          <w:sz w:val="28"/>
          <w:szCs w:val="28"/>
          <w:shd w:val="clear" w:color="auto" w:fill="FFFFFF"/>
        </w:rPr>
        <w:t> HTML elements.</w:t>
      </w:r>
    </w:p>
    <w:p w14:paraId="649F290E" w14:textId="77777777" w:rsidR="00C45713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7934"/>
      </w:tblGrid>
      <w:tr w:rsidR="00C45713" w:rsidRPr="00C45713" w14:paraId="06B89697" w14:textId="77777777" w:rsidTr="00C457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C6BDEF" w14:textId="77777777" w:rsidR="00C45713" w:rsidRPr="00C45713" w:rsidRDefault="00D66339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8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2C2C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an abbreviation or acronym</w:t>
            </w:r>
          </w:p>
        </w:tc>
      </w:tr>
      <w:tr w:rsidR="00C45713" w:rsidRPr="00C45713" w14:paraId="66EE1111" w14:textId="77777777" w:rsidTr="00C457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75C30B" w14:textId="77777777" w:rsidR="00C45713" w:rsidRPr="00C45713" w:rsidRDefault="00D66339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9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872EF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contact information for the author/owner of a document</w:t>
            </w:r>
          </w:p>
        </w:tc>
      </w:tr>
      <w:tr w:rsidR="00C45713" w:rsidRPr="00C45713" w14:paraId="3AC76930" w14:textId="77777777" w:rsidTr="00C457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195A3" w14:textId="77777777" w:rsidR="00C45713" w:rsidRPr="00C45713" w:rsidRDefault="00D66339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0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66D98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the text direction</w:t>
            </w:r>
          </w:p>
        </w:tc>
      </w:tr>
      <w:tr w:rsidR="00C45713" w:rsidRPr="00C45713" w14:paraId="4A4B256F" w14:textId="77777777" w:rsidTr="00C457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1B31C7" w14:textId="77777777" w:rsidR="00C45713" w:rsidRPr="00C45713" w:rsidRDefault="00D66339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1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162E1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a section that is quoted from another source</w:t>
            </w:r>
          </w:p>
        </w:tc>
      </w:tr>
      <w:tr w:rsidR="00C45713" w:rsidRPr="00C45713" w14:paraId="503B04DD" w14:textId="77777777" w:rsidTr="00C457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E7E90B" w14:textId="77777777" w:rsidR="00C45713" w:rsidRPr="00C45713" w:rsidRDefault="00D66339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2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1D0B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the title of a work</w:t>
            </w:r>
          </w:p>
        </w:tc>
      </w:tr>
      <w:tr w:rsidR="00C45713" w:rsidRPr="00C45713" w14:paraId="27D0FD0A" w14:textId="77777777" w:rsidTr="00C457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67246" w14:textId="77777777" w:rsidR="00C45713" w:rsidRPr="00C45713" w:rsidRDefault="00D66339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3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8EB1" w14:textId="1C3DA5D5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a short inline quotation</w:t>
            </w:r>
          </w:p>
        </w:tc>
      </w:tr>
    </w:tbl>
    <w:p w14:paraId="14F91026" w14:textId="71870A33" w:rsidR="00093821" w:rsidRPr="00C45713" w:rsidRDefault="00093821" w:rsidP="00C4571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eastAsia="en-IN"/>
        </w:rPr>
      </w:pPr>
      <w:r w:rsidRPr="00C45713">
        <w:rPr>
          <w:b/>
          <w:bCs/>
          <w:sz w:val="28"/>
          <w:szCs w:val="28"/>
        </w:rPr>
        <w:lastRenderedPageBreak/>
        <w:br w:type="page"/>
      </w:r>
    </w:p>
    <w:p w14:paraId="2B7697DC" w14:textId="77777777" w:rsidR="00C45713" w:rsidRDefault="00C457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Html comments</w:t>
      </w:r>
    </w:p>
    <w:p w14:paraId="20213F72" w14:textId="7A851F28" w:rsidR="0053293E" w:rsidRDefault="0053293E">
      <w:pPr>
        <w:rPr>
          <w:sz w:val="28"/>
          <w:szCs w:val="28"/>
          <w:shd w:val="clear" w:color="auto" w:fill="FFFFFF"/>
        </w:rPr>
      </w:pPr>
      <w:r w:rsidRPr="0053293E">
        <w:rPr>
          <w:sz w:val="28"/>
          <w:szCs w:val="28"/>
          <w:shd w:val="clear" w:color="auto" w:fill="FFFFFF"/>
        </w:rPr>
        <w:t>HTML comments are not displayed in the browser, but they can help document your HTML source code.</w:t>
      </w:r>
    </w:p>
    <w:p w14:paraId="600928DB" w14:textId="32BC1383" w:rsidR="0040069C" w:rsidRDefault="0040069C">
      <w:pPr>
        <w:rPr>
          <w:sz w:val="28"/>
          <w:szCs w:val="28"/>
          <w:shd w:val="clear" w:color="auto" w:fill="FFFFFF"/>
        </w:rPr>
      </w:pPr>
      <w:r>
        <w:rPr>
          <w:sz w:val="23"/>
          <w:shd w:val="clear" w:color="auto" w:fill="FFFFFF"/>
        </w:rPr>
        <w:t>Comments can be used to hide content.</w:t>
      </w:r>
    </w:p>
    <w:p w14:paraId="28E36944" w14:textId="77777777" w:rsidR="0053293E" w:rsidRDefault="0053293E">
      <w:pPr>
        <w:rPr>
          <w:sz w:val="28"/>
          <w:szCs w:val="28"/>
          <w:shd w:val="clear" w:color="auto" w:fill="FFFFFF"/>
        </w:rPr>
      </w:pPr>
    </w:p>
    <w:p w14:paraId="6A50389C" w14:textId="77777777" w:rsidR="0053293E" w:rsidRDefault="0053293E">
      <w:pPr>
        <w:rPr>
          <w:b/>
          <w:bCs/>
          <w:sz w:val="28"/>
          <w:szCs w:val="28"/>
          <w:shd w:val="clear" w:color="auto" w:fill="FFFFFF"/>
        </w:rPr>
      </w:pPr>
    </w:p>
    <w:p w14:paraId="149617A9" w14:textId="77777777" w:rsidR="0053293E" w:rsidRDefault="0053293E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HTML Colors</w:t>
      </w:r>
    </w:p>
    <w:p w14:paraId="2876E7D2" w14:textId="77777777" w:rsidR="0053293E" w:rsidRDefault="0053293E">
      <w:pPr>
        <w:rPr>
          <w:sz w:val="28"/>
          <w:szCs w:val="28"/>
          <w:shd w:val="clear" w:color="auto" w:fill="FFFFFF"/>
        </w:rPr>
      </w:pPr>
      <w:r w:rsidRPr="0053293E">
        <w:rPr>
          <w:sz w:val="28"/>
          <w:szCs w:val="28"/>
          <w:shd w:val="clear" w:color="auto" w:fill="FFFFFF"/>
        </w:rPr>
        <w:t>HTML colors are specified with predefined color names, or with RGB, HEX, HSL, RGBA, or HSLA values.</w:t>
      </w:r>
    </w:p>
    <w:p w14:paraId="5D7E6B6E" w14:textId="250EC570" w:rsidR="0053293E" w:rsidRDefault="0053293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*Background color</w:t>
      </w:r>
      <w:r w:rsidR="0040069C">
        <w:rPr>
          <w:sz w:val="28"/>
          <w:szCs w:val="28"/>
          <w:shd w:val="clear" w:color="auto" w:fill="FFFFFF"/>
        </w:rPr>
        <w:t xml:space="preserve"> </w:t>
      </w:r>
    </w:p>
    <w:p w14:paraId="42B91375" w14:textId="6BFA3A6A" w:rsidR="0040069C" w:rsidRDefault="0040069C">
      <w:pPr>
        <w:rPr>
          <w:sz w:val="28"/>
          <w:szCs w:val="28"/>
          <w:shd w:val="clear" w:color="auto" w:fill="FFFFFF"/>
        </w:rPr>
      </w:pPr>
      <w:r w:rsidRPr="0040069C">
        <w:rPr>
          <w:sz w:val="28"/>
          <w:szCs w:val="28"/>
          <w:shd w:val="clear" w:color="auto" w:fill="FFFFFF"/>
        </w:rPr>
        <w:t>&lt;h1 style="</w:t>
      </w:r>
      <w:r>
        <w:rPr>
          <w:sz w:val="28"/>
          <w:szCs w:val="28"/>
          <w:shd w:val="clear" w:color="auto" w:fill="FFFFFF"/>
        </w:rPr>
        <w:t>background-color:Tomato;"&gt;Gowtham</w:t>
      </w:r>
      <w:r w:rsidRPr="0040069C">
        <w:rPr>
          <w:sz w:val="28"/>
          <w:szCs w:val="28"/>
          <w:shd w:val="clear" w:color="auto" w:fill="FFFFFF"/>
        </w:rPr>
        <w:t>&lt;/h1&gt;</w:t>
      </w:r>
    </w:p>
    <w:p w14:paraId="3BD00C05" w14:textId="77777777" w:rsidR="0040069C" w:rsidRDefault="0053293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*Text color</w:t>
      </w:r>
    </w:p>
    <w:p w14:paraId="22BEB697" w14:textId="1528858B" w:rsidR="0040069C" w:rsidRDefault="0040069C" w:rsidP="0040069C">
      <w:pPr>
        <w:pStyle w:val="Heading3"/>
        <w:rPr>
          <w:color w:val="FF6347"/>
        </w:rPr>
      </w:pPr>
      <w:r>
        <w:rPr>
          <w:sz w:val="28"/>
          <w:szCs w:val="28"/>
          <w:shd w:val="clear" w:color="auto" w:fill="FFFFFF"/>
        </w:rPr>
        <w:t xml:space="preserve"> &lt;</w:t>
      </w:r>
      <w:r w:rsidRPr="0040069C">
        <w:rPr>
          <w:sz w:val="28"/>
          <w:szCs w:val="28"/>
          <w:shd w:val="clear" w:color="auto" w:fill="FFFFFF"/>
        </w:rPr>
        <w:t>h3 s</w:t>
      </w:r>
      <w:r>
        <w:rPr>
          <w:sz w:val="28"/>
          <w:szCs w:val="28"/>
          <w:shd w:val="clear" w:color="auto" w:fill="FFFFFF"/>
        </w:rPr>
        <w:t>tyle="color:Tomato;"&gt;</w:t>
      </w:r>
      <w:r w:rsidRPr="0040069C">
        <w:rPr>
          <w:color w:val="FF6347"/>
        </w:rPr>
        <w:t xml:space="preserve"> </w:t>
      </w:r>
      <w:r>
        <w:rPr>
          <w:color w:val="FF6347"/>
        </w:rPr>
        <w:t>gowtham</w:t>
      </w:r>
    </w:p>
    <w:p w14:paraId="010E2F37" w14:textId="096F7D59" w:rsidR="0053293E" w:rsidRDefault="0040069C" w:rsidP="0040069C">
      <w:pPr>
        <w:rPr>
          <w:sz w:val="28"/>
          <w:szCs w:val="28"/>
          <w:shd w:val="clear" w:color="auto" w:fill="FFFFFF"/>
        </w:rPr>
      </w:pPr>
      <w:r w:rsidRPr="0040069C">
        <w:rPr>
          <w:sz w:val="28"/>
          <w:szCs w:val="28"/>
          <w:shd w:val="clear" w:color="auto" w:fill="FFFFFF"/>
        </w:rPr>
        <w:t xml:space="preserve"> &lt;/h3&gt;</w:t>
      </w:r>
    </w:p>
    <w:p w14:paraId="240EAD36" w14:textId="4F1B6954" w:rsidR="0053293E" w:rsidRDefault="0040069C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*Border </w:t>
      </w:r>
      <w:r w:rsidR="0053293E">
        <w:rPr>
          <w:sz w:val="28"/>
          <w:szCs w:val="28"/>
          <w:shd w:val="clear" w:color="auto" w:fill="FFFFFF"/>
        </w:rPr>
        <w:t>color</w:t>
      </w:r>
      <w:r>
        <w:rPr>
          <w:sz w:val="28"/>
          <w:szCs w:val="28"/>
          <w:shd w:val="clear" w:color="auto" w:fill="FFFFFF"/>
        </w:rPr>
        <w:t xml:space="preserve"> </w:t>
      </w:r>
    </w:p>
    <w:p w14:paraId="69A48C36" w14:textId="0A89D2D1" w:rsidR="0040069C" w:rsidRDefault="0040069C">
      <w:pPr>
        <w:rPr>
          <w:sz w:val="28"/>
          <w:szCs w:val="28"/>
          <w:shd w:val="clear" w:color="auto" w:fill="FFFFFF"/>
        </w:rPr>
      </w:pPr>
      <w:r w:rsidRPr="0040069C">
        <w:rPr>
          <w:sz w:val="28"/>
          <w:szCs w:val="28"/>
          <w:shd w:val="clear" w:color="auto" w:fill="FFFFFF"/>
        </w:rPr>
        <w:t>&lt;h1 style="border: 2p</w:t>
      </w:r>
      <w:r w:rsidR="008E6962">
        <w:rPr>
          <w:sz w:val="28"/>
          <w:szCs w:val="28"/>
          <w:shd w:val="clear" w:color="auto" w:fill="FFFFFF"/>
        </w:rPr>
        <w:t>x solid DodgerBlue;"&gt;Gowtham</w:t>
      </w:r>
      <w:r w:rsidRPr="0040069C">
        <w:rPr>
          <w:sz w:val="28"/>
          <w:szCs w:val="28"/>
          <w:shd w:val="clear" w:color="auto" w:fill="FFFFFF"/>
        </w:rPr>
        <w:t>&lt;/h1&gt;</w:t>
      </w:r>
    </w:p>
    <w:p w14:paraId="619A71E8" w14:textId="44072E1A" w:rsidR="008E6962" w:rsidRDefault="008E6962" w:rsidP="008E696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sz w:val="28"/>
          <w:szCs w:val="28"/>
          <w:shd w:val="clear" w:color="auto" w:fill="FFFFFF"/>
        </w:rPr>
        <w:t>*</w:t>
      </w:r>
      <w:r w:rsidRPr="008E6962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 Values</w:t>
      </w:r>
    </w:p>
    <w:p w14:paraId="7D10C8B7" w14:textId="1F9316D9" w:rsidR="008E6962" w:rsidRDefault="008E6962" w:rsidP="008E69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colors can also be specified using RGB values, HEX values, HSL values, RGBA values, and HSLA values.</w:t>
      </w:r>
    </w:p>
    <w:p w14:paraId="07F102DB" w14:textId="77777777" w:rsidR="008E6962" w:rsidRDefault="008E6962" w:rsidP="008E69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three &lt;div&gt; elements have their background color set with RGB, HEX, and HSL values:</w:t>
      </w:r>
    </w:p>
    <w:p w14:paraId="64693FE4" w14:textId="794865A1" w:rsidR="008E6962" w:rsidRPr="008E6962" w:rsidRDefault="008E6962" w:rsidP="008E6962">
      <w:pPr>
        <w:rPr>
          <w:sz w:val="28"/>
          <w:szCs w:val="28"/>
          <w:shd w:val="clear" w:color="auto" w:fill="FFFFFF"/>
        </w:rPr>
      </w:pPr>
    </w:p>
    <w:p w14:paraId="4351D81C" w14:textId="77777777" w:rsidR="0053293E" w:rsidRDefault="0053293E">
      <w:pPr>
        <w:rPr>
          <w:sz w:val="28"/>
          <w:szCs w:val="28"/>
          <w:shd w:val="clear" w:color="auto" w:fill="FFFFFF"/>
        </w:rPr>
      </w:pPr>
    </w:p>
    <w:p w14:paraId="66CD91F3" w14:textId="1AC9BFE0" w:rsidR="0053293E" w:rsidRDefault="0053293E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HTML Link</w:t>
      </w:r>
    </w:p>
    <w:p w14:paraId="0B124ED2" w14:textId="77777777" w:rsidR="0053293E" w:rsidRDefault="0053293E">
      <w:pPr>
        <w:rPr>
          <w:sz w:val="28"/>
          <w:szCs w:val="28"/>
          <w:shd w:val="clear" w:color="auto" w:fill="FFFFFF"/>
        </w:rPr>
      </w:pPr>
      <w:r w:rsidRPr="0053293E">
        <w:rPr>
          <w:sz w:val="28"/>
          <w:szCs w:val="28"/>
          <w:shd w:val="clear" w:color="auto" w:fill="FFFFFF"/>
        </w:rPr>
        <w:t>Links are found in nearly all web pages. Links allow users to click their way from page to page.</w:t>
      </w:r>
    </w:p>
    <w:p w14:paraId="711F7BC4" w14:textId="77777777" w:rsidR="0053293E" w:rsidRDefault="0053293E">
      <w:pPr>
        <w:rPr>
          <w:sz w:val="28"/>
          <w:szCs w:val="28"/>
          <w:shd w:val="clear" w:color="auto" w:fill="FFFFFF"/>
        </w:rPr>
      </w:pPr>
    </w:p>
    <w:p w14:paraId="56042E4C" w14:textId="77777777" w:rsidR="0053293E" w:rsidRPr="0053293E" w:rsidRDefault="0053293E" w:rsidP="005329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3293E">
        <w:rPr>
          <w:rFonts w:ascii="Verdana" w:hAnsi="Verdana"/>
          <w:color w:val="000000"/>
          <w:sz w:val="28"/>
          <w:szCs w:val="28"/>
        </w:rPr>
        <w:lastRenderedPageBreak/>
        <w:t>HTML links are hyperlinks.</w:t>
      </w:r>
    </w:p>
    <w:p w14:paraId="7970F0AD" w14:textId="77777777" w:rsidR="0053293E" w:rsidRPr="0053293E" w:rsidRDefault="0053293E" w:rsidP="005329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3293E">
        <w:rPr>
          <w:rFonts w:ascii="Verdana" w:hAnsi="Verdana"/>
          <w:color w:val="000000"/>
          <w:sz w:val="28"/>
          <w:szCs w:val="28"/>
        </w:rPr>
        <w:t>You can click on a link and jump to another document.</w:t>
      </w:r>
    </w:p>
    <w:p w14:paraId="7CCE079E" w14:textId="1C458E3D" w:rsidR="0053293E" w:rsidRPr="0053293E" w:rsidRDefault="0053293E" w:rsidP="005329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3293E">
        <w:rPr>
          <w:rFonts w:ascii="Verdana" w:hAnsi="Verdana"/>
          <w:color w:val="000000"/>
          <w:sz w:val="28"/>
          <w:szCs w:val="28"/>
        </w:rPr>
        <w:t>When you move the mouse over a link, the mouse arrow will turn into a little hand</w:t>
      </w:r>
    </w:p>
    <w:p w14:paraId="13F72D8F" w14:textId="7FD7A09B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-syntax</w:t>
      </w:r>
      <w:r w:rsidR="008E6962">
        <w:rPr>
          <w:sz w:val="28"/>
          <w:szCs w:val="28"/>
        </w:rPr>
        <w:t xml:space="preserve"> </w:t>
      </w:r>
    </w:p>
    <w:p w14:paraId="0E394BFA" w14:textId="47247E6D" w:rsidR="008E6962" w:rsidRDefault="008E6962" w:rsidP="007A5E47">
      <w:pPr>
        <w:rPr>
          <w:sz w:val="28"/>
          <w:szCs w:val="28"/>
        </w:rPr>
      </w:pPr>
    </w:p>
    <w:p w14:paraId="41A9CDC6" w14:textId="77777777" w:rsidR="008E6962" w:rsidRPr="008E6962" w:rsidRDefault="008E6962" w:rsidP="008E6962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8E6962">
        <w:rPr>
          <w:rFonts w:eastAsia="Times New Roman" w:cs="Times New Roman"/>
          <w:sz w:val="23"/>
          <w:lang w:val="en-US"/>
        </w:rPr>
        <w:t>links will appear as follows in all browsers:</w:t>
      </w:r>
    </w:p>
    <w:p w14:paraId="2A47F601" w14:textId="77777777" w:rsidR="008E6962" w:rsidRPr="008E6962" w:rsidRDefault="008E6962" w:rsidP="008E69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8E6962">
        <w:rPr>
          <w:rFonts w:eastAsia="Times New Roman" w:cs="Times New Roman"/>
          <w:sz w:val="23"/>
          <w:lang w:val="en-US"/>
        </w:rPr>
        <w:t>An unvisited link is underlined and blue</w:t>
      </w:r>
    </w:p>
    <w:p w14:paraId="25B54C5F" w14:textId="77777777" w:rsidR="008E6962" w:rsidRPr="008E6962" w:rsidRDefault="008E6962" w:rsidP="008E69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8E6962">
        <w:rPr>
          <w:rFonts w:eastAsia="Times New Roman" w:cs="Times New Roman"/>
          <w:sz w:val="23"/>
          <w:lang w:val="en-US"/>
        </w:rPr>
        <w:t>A visited link is underlined and purple</w:t>
      </w:r>
    </w:p>
    <w:p w14:paraId="373FA158" w14:textId="77777777" w:rsidR="008E6962" w:rsidRPr="008E6962" w:rsidRDefault="008E6962" w:rsidP="008E69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8E6962">
        <w:rPr>
          <w:rFonts w:eastAsia="Times New Roman" w:cs="Times New Roman"/>
          <w:sz w:val="23"/>
          <w:lang w:val="en-US"/>
        </w:rPr>
        <w:t>An active link is underlined and red</w:t>
      </w:r>
    </w:p>
    <w:p w14:paraId="5E12F5CF" w14:textId="77777777" w:rsidR="008E6962" w:rsidRDefault="008E6962" w:rsidP="007A5E47">
      <w:pPr>
        <w:rPr>
          <w:sz w:val="28"/>
          <w:szCs w:val="28"/>
        </w:rPr>
      </w:pPr>
    </w:p>
    <w:p w14:paraId="48355E36" w14:textId="2C71FE84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-target</w:t>
      </w:r>
    </w:p>
    <w:p w14:paraId="3FB7E88D" w14:textId="77777777" w:rsidR="000E1C7D" w:rsidRPr="000E1C7D" w:rsidRDefault="000E1C7D" w:rsidP="000E1C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E1C7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_self</w:t>
      </w:r>
      <w:r w:rsidRPr="000E1C7D">
        <w:rPr>
          <w:rFonts w:eastAsia="Times New Roman" w:cs="Times New Roman"/>
          <w:sz w:val="23"/>
          <w:lang w:val="en-US"/>
        </w:rPr>
        <w:t> - Default. Opens the document in the same window/tab as it was clicked</w:t>
      </w:r>
    </w:p>
    <w:p w14:paraId="0D6133DB" w14:textId="77777777" w:rsidR="000E1C7D" w:rsidRPr="000E1C7D" w:rsidRDefault="000E1C7D" w:rsidP="000E1C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E1C7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_blank</w:t>
      </w:r>
      <w:r w:rsidRPr="000E1C7D">
        <w:rPr>
          <w:rFonts w:eastAsia="Times New Roman" w:cs="Times New Roman"/>
          <w:sz w:val="23"/>
          <w:lang w:val="en-US"/>
        </w:rPr>
        <w:t> - Opens the document in a new window or tab</w:t>
      </w:r>
    </w:p>
    <w:p w14:paraId="650F08BC" w14:textId="77777777" w:rsidR="000E1C7D" w:rsidRPr="000E1C7D" w:rsidRDefault="000E1C7D" w:rsidP="000E1C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E1C7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_parent</w:t>
      </w:r>
      <w:r w:rsidRPr="000E1C7D">
        <w:rPr>
          <w:rFonts w:eastAsia="Times New Roman" w:cs="Times New Roman"/>
          <w:sz w:val="23"/>
          <w:lang w:val="en-US"/>
        </w:rPr>
        <w:t> - Opens the document in the parent frame</w:t>
      </w:r>
    </w:p>
    <w:p w14:paraId="0CCF0CA3" w14:textId="7E2471BF" w:rsidR="000E1C7D" w:rsidRDefault="000E1C7D" w:rsidP="000E1C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E1C7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_top</w:t>
      </w:r>
      <w:r w:rsidRPr="000E1C7D">
        <w:rPr>
          <w:rFonts w:eastAsia="Times New Roman" w:cs="Times New Roman"/>
          <w:sz w:val="23"/>
          <w:lang w:val="en-US"/>
        </w:rPr>
        <w:t> - Opens the document in the full body of the window</w:t>
      </w:r>
    </w:p>
    <w:p w14:paraId="4FB0CF86" w14:textId="3CADA8D4" w:rsidR="000E1C7D" w:rsidRPr="000E1C7D" w:rsidRDefault="000E1C7D" w:rsidP="000E1C7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3"/>
          <w:lang w:val="en-US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Exp</w:t>
      </w:r>
      <w:r>
        <w:rPr>
          <w:rFonts w:eastAsia="Times New Roman" w:cs="Times New Roman"/>
          <w:sz w:val="23"/>
          <w:lang w:val="en-US"/>
        </w:rPr>
        <w:t>:</w:t>
      </w:r>
      <w:r w:rsidRPr="000E1C7D">
        <w:t xml:space="preserve"> </w:t>
      </w:r>
      <w:r w:rsidRPr="000E1C7D">
        <w:rPr>
          <w:rFonts w:eastAsia="Times New Roman" w:cs="Times New Roman"/>
          <w:sz w:val="23"/>
          <w:lang w:val="en-US"/>
        </w:rPr>
        <w:t>&lt;a href="https://www.youtube.com/" target="_blank"&gt;youtube&lt;/a&gt;</w:t>
      </w:r>
    </w:p>
    <w:p w14:paraId="54C71085" w14:textId="19091AA7" w:rsidR="00CA1141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-Absolute URL(</w:t>
      </w:r>
      <w:r w:rsidR="000E1C7D">
        <w:rPr>
          <w:sz w:val="28"/>
          <w:szCs w:val="28"/>
        </w:rPr>
        <w:t xml:space="preserve">full web address) </w:t>
      </w:r>
      <w:r w:rsidR="000E1C7D">
        <w:rPr>
          <w:rFonts w:ascii="Consolas" w:hAnsi="Consolas"/>
          <w:color w:val="DC143C"/>
        </w:rPr>
        <w:t>href</w:t>
      </w:r>
      <w:r w:rsidR="000E1C7D">
        <w:rPr>
          <w:sz w:val="28"/>
          <w:szCs w:val="28"/>
        </w:rPr>
        <w:t xml:space="preserve"> </w:t>
      </w:r>
      <w:r>
        <w:rPr>
          <w:sz w:val="28"/>
          <w:szCs w:val="28"/>
        </w:rPr>
        <w:t>attribute</w:t>
      </w:r>
    </w:p>
    <w:p w14:paraId="0D504373" w14:textId="5EB37FC8" w:rsidR="000E1C7D" w:rsidRPr="00D501A1" w:rsidRDefault="000E1C7D" w:rsidP="00D501A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3"/>
          <w:lang w:val="en-US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Exp</w:t>
      </w:r>
      <w:r>
        <w:rPr>
          <w:rFonts w:eastAsia="Times New Roman" w:cs="Times New Roman"/>
          <w:sz w:val="23"/>
          <w:lang w:val="en-US"/>
        </w:rPr>
        <w:t>:</w:t>
      </w:r>
      <w:r w:rsidRPr="000E1C7D">
        <w:t xml:space="preserve"> </w:t>
      </w:r>
      <w:r w:rsidRPr="000E1C7D">
        <w:rPr>
          <w:rFonts w:eastAsia="Times New Roman" w:cs="Times New Roman"/>
          <w:sz w:val="23"/>
          <w:lang w:val="en-US"/>
        </w:rPr>
        <w:t>&lt;a href="https://</w:t>
      </w:r>
      <w:r>
        <w:rPr>
          <w:rFonts w:eastAsia="Times New Roman" w:cs="Times New Roman"/>
          <w:sz w:val="23"/>
          <w:lang w:val="en-US"/>
        </w:rPr>
        <w:t>www.youtube.com/"</w:t>
      </w:r>
      <w:r w:rsidRPr="000E1C7D">
        <w:rPr>
          <w:rFonts w:eastAsia="Times New Roman" w:cs="Times New Roman"/>
          <w:sz w:val="23"/>
          <w:lang w:val="en-US"/>
        </w:rPr>
        <w:t>&gt;youtube&lt;/a&gt;</w:t>
      </w:r>
    </w:p>
    <w:p w14:paraId="39E2005E" w14:textId="61911CDC" w:rsidR="0053293E" w:rsidRDefault="0053293E" w:rsidP="007A5E47">
      <w:pPr>
        <w:rPr>
          <w:sz w:val="23"/>
          <w:shd w:val="clear" w:color="auto" w:fill="FFFFFF"/>
        </w:rPr>
      </w:pPr>
      <w:r>
        <w:rPr>
          <w:sz w:val="28"/>
          <w:szCs w:val="28"/>
        </w:rPr>
        <w:t>-Relative URL(Local link) a link to a page within the same website</w:t>
      </w:r>
      <w:r w:rsidR="000E1C7D">
        <w:rPr>
          <w:sz w:val="28"/>
          <w:szCs w:val="28"/>
        </w:rPr>
        <w:t>.</w:t>
      </w:r>
      <w:r w:rsidR="000E1C7D" w:rsidRPr="000E1C7D">
        <w:rPr>
          <w:sz w:val="23"/>
          <w:shd w:val="clear" w:color="auto" w:fill="FFFFFF"/>
        </w:rPr>
        <w:t xml:space="preserve"> </w:t>
      </w:r>
      <w:r w:rsidR="000E1C7D">
        <w:rPr>
          <w:rStyle w:val="Strong"/>
          <w:sz w:val="23"/>
          <w:shd w:val="clear" w:color="auto" w:fill="FFFFFF"/>
        </w:rPr>
        <w:t>relative URL</w:t>
      </w:r>
      <w:r w:rsidR="000E1C7D">
        <w:rPr>
          <w:sz w:val="23"/>
          <w:shd w:val="clear" w:color="auto" w:fill="FFFFFF"/>
        </w:rPr>
        <w:t> (without the "https://www" part)</w:t>
      </w:r>
    </w:p>
    <w:p w14:paraId="170D0AE0" w14:textId="2739F99E" w:rsidR="000E1C7D" w:rsidRDefault="00D501A1" w:rsidP="007A5E47">
      <w:pPr>
        <w:rPr>
          <w:sz w:val="28"/>
          <w:szCs w:val="28"/>
        </w:rPr>
      </w:pPr>
      <w:r>
        <w:rPr>
          <w:sz w:val="28"/>
          <w:szCs w:val="28"/>
        </w:rPr>
        <w:t>&lt;p&gt;&lt;a href="space.html"&gt;gowtham</w:t>
      </w:r>
      <w:r w:rsidRPr="00D501A1">
        <w:rPr>
          <w:sz w:val="28"/>
          <w:szCs w:val="28"/>
        </w:rPr>
        <w:t>&lt;/a&gt;&lt;/p&gt;</w:t>
      </w:r>
    </w:p>
    <w:p w14:paraId="7629F3B1" w14:textId="77777777" w:rsidR="00D501A1" w:rsidRDefault="00D501A1" w:rsidP="007A5E47">
      <w:pPr>
        <w:rPr>
          <w:sz w:val="28"/>
          <w:szCs w:val="28"/>
        </w:rPr>
      </w:pPr>
    </w:p>
    <w:p w14:paraId="1B63DB83" w14:textId="76BDB02C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-Image use as a link</w:t>
      </w:r>
    </w:p>
    <w:p w14:paraId="661C89D5" w14:textId="3EBBC5CE" w:rsidR="00D501A1" w:rsidRDefault="00D501A1" w:rsidP="007A5E47">
      <w:pPr>
        <w:rPr>
          <w:sz w:val="28"/>
          <w:szCs w:val="28"/>
        </w:rPr>
      </w:pPr>
      <w:r>
        <w:rPr>
          <w:sz w:val="23"/>
          <w:shd w:val="clear" w:color="auto" w:fill="FFFFFF"/>
        </w:rPr>
        <w:t>put the </w:t>
      </w:r>
      <w:r>
        <w:rPr>
          <w:rStyle w:val="HTMLCode"/>
          <w:rFonts w:ascii="Consolas" w:eastAsiaTheme="minorHAnsi" w:hAnsi="Consolas"/>
          <w:color w:val="DC143C"/>
          <w:szCs w:val="24"/>
        </w:rPr>
        <w:t>&lt;img&gt;</w:t>
      </w:r>
      <w:r>
        <w:rPr>
          <w:sz w:val="23"/>
          <w:shd w:val="clear" w:color="auto" w:fill="FFFFFF"/>
        </w:rPr>
        <w:t> tag inside the </w:t>
      </w:r>
      <w:r>
        <w:rPr>
          <w:rStyle w:val="HTMLCode"/>
          <w:rFonts w:ascii="Consolas" w:eastAsiaTheme="minorHAnsi" w:hAnsi="Consolas"/>
          <w:color w:val="DC143C"/>
          <w:szCs w:val="24"/>
        </w:rPr>
        <w:t>&lt;a&gt;</w:t>
      </w:r>
      <w:r>
        <w:rPr>
          <w:sz w:val="23"/>
          <w:shd w:val="clear" w:color="auto" w:fill="FFFFFF"/>
        </w:rPr>
        <w:t> tag:</w:t>
      </w:r>
    </w:p>
    <w:p w14:paraId="6797DF6E" w14:textId="1237C03F" w:rsidR="00D501A1" w:rsidRDefault="00D501A1" w:rsidP="007A5E47">
      <w:pPr>
        <w:rPr>
          <w:sz w:val="28"/>
          <w:szCs w:val="28"/>
        </w:rPr>
      </w:pPr>
      <w:r w:rsidRPr="00D501A1">
        <w:rPr>
          <w:sz w:val="28"/>
          <w:szCs w:val="28"/>
        </w:rPr>
        <w:t>&lt;a href="default.asp"&gt;&lt;img src="smiley.gif" alt="HTML tutorial" styl</w:t>
      </w:r>
      <w:r>
        <w:rPr>
          <w:sz w:val="28"/>
          <w:szCs w:val="28"/>
        </w:rPr>
        <w:t>e="width:42px;height:42px;"&gt;&lt;/a&gt;</w:t>
      </w:r>
    </w:p>
    <w:p w14:paraId="7FD6F7D7" w14:textId="77777777" w:rsidR="00D501A1" w:rsidRDefault="00D501A1" w:rsidP="007A5E47">
      <w:pPr>
        <w:rPr>
          <w:sz w:val="28"/>
          <w:szCs w:val="28"/>
        </w:rPr>
      </w:pPr>
    </w:p>
    <w:p w14:paraId="469CD565" w14:textId="0E0D0E9E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-Link to an email address</w:t>
      </w:r>
      <w:r w:rsidR="00D501A1">
        <w:rPr>
          <w:sz w:val="28"/>
          <w:szCs w:val="28"/>
        </w:rPr>
        <w:t xml:space="preserve"> </w:t>
      </w:r>
    </w:p>
    <w:p w14:paraId="25F68DF4" w14:textId="4E634403" w:rsidR="00D501A1" w:rsidRDefault="00D501A1" w:rsidP="007A5E47">
      <w:pPr>
        <w:rPr>
          <w:sz w:val="23"/>
          <w:shd w:val="clear" w:color="auto" w:fill="FFFFFF"/>
        </w:rPr>
      </w:pPr>
      <w:r>
        <w:rPr>
          <w:sz w:val="23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DC143C"/>
          <w:szCs w:val="24"/>
        </w:rPr>
        <w:t>mailto:</w:t>
      </w:r>
      <w:r>
        <w:rPr>
          <w:sz w:val="23"/>
          <w:shd w:val="clear" w:color="auto" w:fill="FFFFFF"/>
        </w:rPr>
        <w:t> inside the </w:t>
      </w:r>
      <w:r>
        <w:rPr>
          <w:rStyle w:val="HTMLCode"/>
          <w:rFonts w:ascii="Consolas" w:eastAsiaTheme="minorHAnsi" w:hAnsi="Consolas"/>
          <w:color w:val="DC143C"/>
          <w:szCs w:val="24"/>
        </w:rPr>
        <w:t>href</w:t>
      </w:r>
      <w:r>
        <w:rPr>
          <w:sz w:val="23"/>
          <w:shd w:val="clear" w:color="auto" w:fill="FFFFFF"/>
        </w:rPr>
        <w:t> attribute to create a link that opens the user's email program (to let them send a new email):</w:t>
      </w:r>
    </w:p>
    <w:p w14:paraId="51350280" w14:textId="0C7BFB10" w:rsidR="00D501A1" w:rsidRDefault="00D501A1" w:rsidP="007A5E47">
      <w:pPr>
        <w:rPr>
          <w:sz w:val="28"/>
          <w:szCs w:val="28"/>
        </w:rPr>
      </w:pPr>
      <w:r>
        <w:rPr>
          <w:sz w:val="28"/>
          <w:szCs w:val="28"/>
        </w:rPr>
        <w:t>&lt;a href="mailto:gowthamravi7270@gmail</w:t>
      </w:r>
      <w:r w:rsidRPr="00D501A1">
        <w:rPr>
          <w:sz w:val="28"/>
          <w:szCs w:val="28"/>
        </w:rPr>
        <w:t>.com"&gt;Send email&lt;/a&gt;</w:t>
      </w:r>
    </w:p>
    <w:p w14:paraId="316F9127" w14:textId="19F9ADE0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-Button as a link</w:t>
      </w:r>
    </w:p>
    <w:p w14:paraId="7616B2E5" w14:textId="77777777" w:rsidR="0053293E" w:rsidRPr="0053293E" w:rsidRDefault="0053293E" w:rsidP="005329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&lt;a&gt;</w:t>
      </w:r>
      <w:r w:rsidRPr="0053293E">
        <w:rPr>
          <w:rFonts w:eastAsia="Times New Roman" w:cs="Times New Roman"/>
          <w:sz w:val="28"/>
          <w:szCs w:val="28"/>
          <w:lang w:eastAsia="en-IN"/>
        </w:rPr>
        <w:t> element to define a link</w:t>
      </w:r>
    </w:p>
    <w:p w14:paraId="5FD9E8E3" w14:textId="77777777" w:rsidR="0053293E" w:rsidRPr="0053293E" w:rsidRDefault="0053293E" w:rsidP="005329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href</w:t>
      </w:r>
      <w:r w:rsidRPr="0053293E">
        <w:rPr>
          <w:rFonts w:eastAsia="Times New Roman" w:cs="Times New Roman"/>
          <w:sz w:val="28"/>
          <w:szCs w:val="28"/>
          <w:lang w:eastAsia="en-IN"/>
        </w:rPr>
        <w:t> attribute to define the link address</w:t>
      </w:r>
    </w:p>
    <w:p w14:paraId="45C8234F" w14:textId="77777777" w:rsidR="0053293E" w:rsidRPr="0053293E" w:rsidRDefault="0053293E" w:rsidP="005329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target</w:t>
      </w:r>
      <w:r w:rsidRPr="0053293E">
        <w:rPr>
          <w:rFonts w:eastAsia="Times New Roman" w:cs="Times New Roman"/>
          <w:sz w:val="28"/>
          <w:szCs w:val="28"/>
          <w:lang w:eastAsia="en-IN"/>
        </w:rPr>
        <w:t> attribute to define where to open the linked document</w:t>
      </w:r>
    </w:p>
    <w:p w14:paraId="29FF552F" w14:textId="77777777" w:rsidR="0053293E" w:rsidRPr="0053293E" w:rsidRDefault="0053293E" w:rsidP="005329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&lt;img&gt;</w:t>
      </w:r>
      <w:r w:rsidRPr="0053293E">
        <w:rPr>
          <w:rFonts w:eastAsia="Times New Roman" w:cs="Times New Roman"/>
          <w:sz w:val="28"/>
          <w:szCs w:val="28"/>
          <w:lang w:eastAsia="en-IN"/>
        </w:rPr>
        <w:t> element (inside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&lt;a&gt;</w:t>
      </w:r>
      <w:r w:rsidRPr="0053293E">
        <w:rPr>
          <w:rFonts w:eastAsia="Times New Roman" w:cs="Times New Roman"/>
          <w:sz w:val="28"/>
          <w:szCs w:val="28"/>
          <w:lang w:eastAsia="en-IN"/>
        </w:rPr>
        <w:t>) to use an image as a link</w:t>
      </w:r>
    </w:p>
    <w:p w14:paraId="1A90256C" w14:textId="39C3BB2A" w:rsidR="0053293E" w:rsidRPr="004B453B" w:rsidRDefault="0053293E" w:rsidP="00663B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mailto:</w:t>
      </w:r>
      <w:r w:rsidRPr="0053293E">
        <w:rPr>
          <w:rFonts w:eastAsia="Times New Roman" w:cs="Times New Roman"/>
          <w:sz w:val="28"/>
          <w:szCs w:val="28"/>
          <w:lang w:eastAsia="en-IN"/>
        </w:rPr>
        <w:t> scheme inside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href</w:t>
      </w:r>
      <w:r w:rsidRPr="0053293E">
        <w:rPr>
          <w:rFonts w:eastAsia="Times New Roman" w:cs="Times New Roman"/>
          <w:sz w:val="28"/>
          <w:szCs w:val="28"/>
          <w:lang w:eastAsia="en-IN"/>
        </w:rPr>
        <w:t> attribute to create a link that opens the user's email program</w:t>
      </w:r>
    </w:p>
    <w:p w14:paraId="3BB3D725" w14:textId="703502CE" w:rsidR="004B453B" w:rsidRPr="004B453B" w:rsidRDefault="004B453B" w:rsidP="004B45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Link Color:</w:t>
      </w:r>
    </w:p>
    <w:p w14:paraId="7D517842" w14:textId="77777777" w:rsidR="004B453B" w:rsidRDefault="004B453B" w:rsidP="004B45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>
        <w:rPr>
          <w:sz w:val="23"/>
        </w:rPr>
        <w:t>An unvisited link is underlined and blue</w:t>
      </w:r>
    </w:p>
    <w:p w14:paraId="397F89AB" w14:textId="77777777" w:rsidR="004B453B" w:rsidRDefault="004B453B" w:rsidP="004B45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>
        <w:rPr>
          <w:sz w:val="23"/>
        </w:rPr>
        <w:t>A visited link is underlined and purple</w:t>
      </w:r>
    </w:p>
    <w:p w14:paraId="6CD12B2D" w14:textId="3CB990B9" w:rsidR="004B453B" w:rsidRDefault="004B453B" w:rsidP="004B45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>
        <w:rPr>
          <w:sz w:val="23"/>
        </w:rPr>
        <w:t>An active link is underlined and red</w:t>
      </w:r>
    </w:p>
    <w:p w14:paraId="1216D029" w14:textId="77777777" w:rsidR="004B453B" w:rsidRDefault="004B453B" w:rsidP="004B453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03C6CCB" w14:textId="77777777" w:rsidR="004B453B" w:rsidRDefault="004B453B" w:rsidP="004B453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 an unvisited link will be green with no underline. A visited link will be pink with no underline. An active link will be yellow and underlined. In addition, when mousing over a link (a:hover) it will become red and underlined:</w:t>
      </w:r>
    </w:p>
    <w:p w14:paraId="5F1A28DE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&lt;style&gt;</w:t>
      </w:r>
    </w:p>
    <w:p w14:paraId="099EB4CD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a:link {</w:t>
      </w:r>
    </w:p>
    <w:p w14:paraId="288AE262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color: green;</w:t>
      </w:r>
    </w:p>
    <w:p w14:paraId="731B8F22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background-color: transparent;</w:t>
      </w:r>
    </w:p>
    <w:p w14:paraId="034EFAC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text-decoration: none;</w:t>
      </w:r>
    </w:p>
    <w:p w14:paraId="07F7354E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}</w:t>
      </w:r>
    </w:p>
    <w:p w14:paraId="31C4ADBB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a:visited {</w:t>
      </w:r>
    </w:p>
    <w:p w14:paraId="6149B8D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lastRenderedPageBreak/>
        <w:t xml:space="preserve">  color: pink;</w:t>
      </w:r>
    </w:p>
    <w:p w14:paraId="6444D97F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background-color: transparent;</w:t>
      </w:r>
    </w:p>
    <w:p w14:paraId="4058C6F0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text-decoration: none;</w:t>
      </w:r>
    </w:p>
    <w:p w14:paraId="28D4AAF3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}</w:t>
      </w:r>
    </w:p>
    <w:p w14:paraId="01AEE3E1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a:hover {</w:t>
      </w:r>
    </w:p>
    <w:p w14:paraId="2D68D9AC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color: red;</w:t>
      </w:r>
    </w:p>
    <w:p w14:paraId="2A73786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background-color: transparent;</w:t>
      </w:r>
    </w:p>
    <w:p w14:paraId="2ADEB487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text-decoration: underline;</w:t>
      </w:r>
    </w:p>
    <w:p w14:paraId="3CC05FDB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}</w:t>
      </w:r>
    </w:p>
    <w:p w14:paraId="3B2A32F8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a:active {</w:t>
      </w:r>
    </w:p>
    <w:p w14:paraId="5CF228D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color: yellow;</w:t>
      </w:r>
    </w:p>
    <w:p w14:paraId="5115844A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background-color: transparent;</w:t>
      </w:r>
    </w:p>
    <w:p w14:paraId="4180EFF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text-decoration: underline;</w:t>
      </w:r>
    </w:p>
    <w:p w14:paraId="0A828B7C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}</w:t>
      </w:r>
    </w:p>
    <w:p w14:paraId="35F1D4A9" w14:textId="778605EB" w:rsid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&lt;/style&gt;</w:t>
      </w:r>
    </w:p>
    <w:p w14:paraId="6B9E0F77" w14:textId="499EA3F1" w:rsidR="00BE4467" w:rsidRDefault="00BE4467" w:rsidP="004B453B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>
        <w:rPr>
          <w:b/>
          <w:sz w:val="23"/>
        </w:rPr>
        <w:t>Link button color</w:t>
      </w:r>
    </w:p>
    <w:p w14:paraId="304BEE2F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&lt;style&gt;</w:t>
      </w:r>
    </w:p>
    <w:p w14:paraId="6BFD560A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a:link, a:visited {</w:t>
      </w:r>
    </w:p>
    <w:p w14:paraId="70DABD15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background-color: #f44336;</w:t>
      </w:r>
    </w:p>
    <w:p w14:paraId="1294CDC9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color: white;</w:t>
      </w:r>
    </w:p>
    <w:p w14:paraId="71A754EF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padding: 15px 25px;</w:t>
      </w:r>
    </w:p>
    <w:p w14:paraId="3B724884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text-align: center;</w:t>
      </w:r>
    </w:p>
    <w:p w14:paraId="2A54B4D0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text-decoration: underline;</w:t>
      </w:r>
    </w:p>
    <w:p w14:paraId="0EA966A2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display: inline-block;</w:t>
      </w:r>
    </w:p>
    <w:p w14:paraId="13D30AE1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}</w:t>
      </w:r>
    </w:p>
    <w:p w14:paraId="22550BCB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</w:p>
    <w:p w14:paraId="33B22B1C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a:hover, a:active {</w:t>
      </w:r>
    </w:p>
    <w:p w14:paraId="552CAC22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background-color: blue;</w:t>
      </w:r>
    </w:p>
    <w:p w14:paraId="2DD481D3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}</w:t>
      </w:r>
    </w:p>
    <w:p w14:paraId="660433A2" w14:textId="2E989DB4" w:rsid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&lt;/style&gt;</w:t>
      </w:r>
    </w:p>
    <w:p w14:paraId="2FE6BFAF" w14:textId="42546661" w:rsid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</w:p>
    <w:p w14:paraId="1AD6092D" w14:textId="2B89B6A2" w:rsidR="00BE4467" w:rsidRPr="00BE4467" w:rsidRDefault="00BE4467" w:rsidP="00BE44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*Bookmark in HTML</w:t>
      </w:r>
    </w:p>
    <w:p w14:paraId="202AD4F2" w14:textId="77777777" w:rsidR="00BE4467" w:rsidRDefault="00BE4467" w:rsidP="00BE4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bookmark - first create the bookmark, then add a link to it.</w:t>
      </w:r>
    </w:p>
    <w:p w14:paraId="26381A56" w14:textId="77777777" w:rsidR="00BE4467" w:rsidRDefault="00BE4467" w:rsidP="00BE4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link is clicked, the page will scroll down or up to the location with the bookmark.</w:t>
      </w:r>
    </w:p>
    <w:p w14:paraId="51572796" w14:textId="77777777" w:rsidR="00BE4467" w:rsidRDefault="00BE4467" w:rsidP="00BE44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</w:p>
    <w:p w14:paraId="1796973C" w14:textId="05B80F95" w:rsidR="00BE4467" w:rsidRDefault="00BE4467" w:rsidP="00BE4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use 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to create a bookmark:</w:t>
      </w:r>
      <w:r w:rsidRPr="00BE4467">
        <w:t xml:space="preserve"> </w:t>
      </w:r>
      <w:r w:rsidRPr="00BE4467">
        <w:rPr>
          <w:rFonts w:ascii="Verdana" w:hAnsi="Verdana"/>
          <w:color w:val="000000"/>
          <w:sz w:val="23"/>
          <w:szCs w:val="23"/>
        </w:rPr>
        <w:t>&lt;h2 id="C4"&gt;Chapter 4&lt;/h2&gt;</w:t>
      </w:r>
    </w:p>
    <w:p w14:paraId="176C5507" w14:textId="1FE5DA4D" w:rsidR="00BE4467" w:rsidRDefault="00BE4467" w:rsidP="00BE4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add a link to the bookmark ("Jump to Chapter 4"), from within the same page.</w:t>
      </w:r>
      <w:r w:rsidRPr="00BE44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add a link to a bookmark on another page:</w:t>
      </w:r>
    </w:p>
    <w:p w14:paraId="06D51C85" w14:textId="374C23B1" w:rsidR="0053293E" w:rsidRDefault="0053293E" w:rsidP="00BE44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</w:p>
    <w:p w14:paraId="1764A3AD" w14:textId="7F021EC7" w:rsidR="00E968C7" w:rsidRDefault="00E968C7" w:rsidP="0053293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sz w:val="28"/>
          <w:szCs w:val="28"/>
          <w:lang w:eastAsia="en-IN"/>
        </w:rPr>
      </w:pPr>
      <w:r>
        <w:rPr>
          <w:rFonts w:eastAsia="Times New Roman" w:cs="Times New Roman"/>
          <w:b/>
          <w:bCs/>
          <w:sz w:val="28"/>
          <w:szCs w:val="28"/>
          <w:lang w:eastAsia="en-IN"/>
        </w:rPr>
        <w:t>HTML Images</w:t>
      </w:r>
      <w:r w:rsidR="00BE4467">
        <w:rPr>
          <w:rFonts w:eastAsia="Times New Roman" w:cs="Times New Roman"/>
          <w:b/>
          <w:bCs/>
          <w:sz w:val="28"/>
          <w:szCs w:val="28"/>
          <w:lang w:eastAsia="en-IN"/>
        </w:rPr>
        <w:t>*</w:t>
      </w:r>
    </w:p>
    <w:p w14:paraId="06E226CD" w14:textId="54DEE4A0" w:rsid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HTML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&lt;img&gt;</w:t>
      </w:r>
      <w:r w:rsidRPr="00E968C7">
        <w:rPr>
          <w:rFonts w:eastAsia="Times New Roman" w:cs="Times New Roman"/>
          <w:sz w:val="28"/>
          <w:szCs w:val="28"/>
          <w:lang w:eastAsia="en-IN"/>
        </w:rPr>
        <w:t> element to define an image</w:t>
      </w:r>
    </w:p>
    <w:p w14:paraId="44DC2EA9" w14:textId="66D0DAAB" w:rsidR="0010033C" w:rsidRPr="0010033C" w:rsidRDefault="0010033C" w:rsidP="0010033C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10033C">
        <w:rPr>
          <w:rFonts w:eastAsia="Times New Roman" w:cs="Times New Roman"/>
          <w:sz w:val="23"/>
          <w:lang w:val="en-US"/>
        </w:rPr>
        <w:t>has two required attributes:</w:t>
      </w:r>
    </w:p>
    <w:p w14:paraId="4DF6D8BE" w14:textId="77777777" w:rsidR="0010033C" w:rsidRPr="0010033C" w:rsidRDefault="0010033C" w:rsidP="00100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10033C">
        <w:rPr>
          <w:rFonts w:eastAsia="Times New Roman" w:cs="Times New Roman"/>
          <w:sz w:val="23"/>
          <w:lang w:val="en-US"/>
        </w:rPr>
        <w:t>src - Specifies the path to the image</w:t>
      </w:r>
    </w:p>
    <w:p w14:paraId="05F59E05" w14:textId="6CCE5CCD" w:rsidR="0010033C" w:rsidRPr="0010033C" w:rsidRDefault="0010033C" w:rsidP="00100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10033C">
        <w:rPr>
          <w:rFonts w:eastAsia="Times New Roman" w:cs="Times New Roman"/>
          <w:sz w:val="23"/>
          <w:lang w:val="en-US"/>
        </w:rPr>
        <w:t>alt - Specifies an alternate text for the image</w:t>
      </w:r>
    </w:p>
    <w:p w14:paraId="2CF735D4" w14:textId="77777777" w:rsidR="00E968C7" w:rsidRP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HTML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src</w:t>
      </w:r>
      <w:r w:rsidRPr="00E968C7">
        <w:rPr>
          <w:rFonts w:eastAsia="Times New Roman" w:cs="Times New Roman"/>
          <w:sz w:val="28"/>
          <w:szCs w:val="28"/>
          <w:lang w:eastAsia="en-IN"/>
        </w:rPr>
        <w:t> attribute to define the URL of the image</w:t>
      </w:r>
    </w:p>
    <w:p w14:paraId="22D8D810" w14:textId="77777777" w:rsidR="00E968C7" w:rsidRP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HTML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alt</w:t>
      </w:r>
      <w:r w:rsidRPr="00E968C7">
        <w:rPr>
          <w:rFonts w:eastAsia="Times New Roman" w:cs="Times New Roman"/>
          <w:sz w:val="28"/>
          <w:szCs w:val="28"/>
          <w:lang w:eastAsia="en-IN"/>
        </w:rPr>
        <w:t> attribute to define an alternate text for an image, if it cannot be displayed</w:t>
      </w:r>
    </w:p>
    <w:p w14:paraId="73E5B3AD" w14:textId="77777777" w:rsidR="00E968C7" w:rsidRP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HTML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width</w:t>
      </w:r>
      <w:r w:rsidRPr="00E968C7">
        <w:rPr>
          <w:rFonts w:eastAsia="Times New Roman" w:cs="Times New Roman"/>
          <w:sz w:val="28"/>
          <w:szCs w:val="28"/>
          <w:lang w:eastAsia="en-IN"/>
        </w:rPr>
        <w:t> and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height</w:t>
      </w:r>
      <w:r w:rsidRPr="00E968C7">
        <w:rPr>
          <w:rFonts w:eastAsia="Times New Roman" w:cs="Times New Roman"/>
          <w:sz w:val="28"/>
          <w:szCs w:val="28"/>
          <w:lang w:eastAsia="en-IN"/>
        </w:rPr>
        <w:t> attributes or the CSS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width</w:t>
      </w:r>
      <w:r w:rsidRPr="00E968C7">
        <w:rPr>
          <w:rFonts w:eastAsia="Times New Roman" w:cs="Times New Roman"/>
          <w:sz w:val="28"/>
          <w:szCs w:val="28"/>
          <w:lang w:eastAsia="en-IN"/>
        </w:rPr>
        <w:t> and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height</w:t>
      </w:r>
      <w:r w:rsidRPr="00E968C7">
        <w:rPr>
          <w:rFonts w:eastAsia="Times New Roman" w:cs="Times New Roman"/>
          <w:sz w:val="28"/>
          <w:szCs w:val="28"/>
          <w:lang w:eastAsia="en-IN"/>
        </w:rPr>
        <w:t> properties to define the size of the image</w:t>
      </w:r>
    </w:p>
    <w:p w14:paraId="4E2AFA32" w14:textId="288DAD7F" w:rsid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lastRenderedPageBreak/>
        <w:t>Use the CSS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float</w:t>
      </w:r>
      <w:r w:rsidRPr="00E968C7">
        <w:rPr>
          <w:rFonts w:eastAsia="Times New Roman" w:cs="Times New Roman"/>
          <w:sz w:val="28"/>
          <w:szCs w:val="28"/>
          <w:lang w:eastAsia="en-IN"/>
        </w:rPr>
        <w:t> property to let the image float to the left or to the right</w:t>
      </w:r>
    </w:p>
    <w:p w14:paraId="5E45A53F" w14:textId="30E13FFF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4C60F8DF" w14:textId="3F3857AE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6F8891CA" w14:textId="41CDBE47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sz w:val="28"/>
          <w:szCs w:val="28"/>
          <w:lang w:eastAsia="en-IN"/>
        </w:rPr>
      </w:pPr>
      <w:r>
        <w:rPr>
          <w:rFonts w:eastAsia="Times New Roman" w:cs="Times New Roman"/>
          <w:b/>
          <w:bCs/>
          <w:sz w:val="28"/>
          <w:szCs w:val="28"/>
          <w:lang w:eastAsia="en-IN"/>
        </w:rPr>
        <w:t>HTML Favicon</w:t>
      </w:r>
    </w:p>
    <w:p w14:paraId="0D096F68" w14:textId="05D5B6C2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To give a our favourite icon to the tab bar in the top on display corner.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969"/>
      </w:tblGrid>
      <w:tr w:rsidR="00E968C7" w:rsidRPr="00E968C7" w14:paraId="50518C4C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E706A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4" w:history="1">
              <w:r w:rsidR="00E968C7" w:rsidRPr="00E968C7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4277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E968C7">
              <w:rPr>
                <w:rFonts w:eastAsia="Times New Roman" w:cs="Times New Roman"/>
                <w:sz w:val="28"/>
                <w:szCs w:val="28"/>
                <w:lang w:eastAsia="en-IN"/>
              </w:rPr>
              <w:t>Defines the relationship between a document and an external resource</w:t>
            </w:r>
          </w:p>
        </w:tc>
      </w:tr>
    </w:tbl>
    <w:p w14:paraId="72D0F123" w14:textId="77777777" w:rsidR="00E968C7" w:rsidRP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58B26E2C" w14:textId="45F56CC0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sz w:val="28"/>
          <w:szCs w:val="28"/>
          <w:lang w:eastAsia="en-IN"/>
        </w:rPr>
      </w:pPr>
      <w:r>
        <w:rPr>
          <w:rFonts w:eastAsia="Times New Roman" w:cs="Times New Roman"/>
          <w:b/>
          <w:bCs/>
          <w:sz w:val="28"/>
          <w:szCs w:val="28"/>
          <w:lang w:eastAsia="en-IN"/>
        </w:rPr>
        <w:t>HTML Tables</w:t>
      </w:r>
    </w:p>
    <w:p w14:paraId="7359D5E4" w14:textId="73500AE0" w:rsidR="00E968C7" w:rsidRP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Headers</w:t>
      </w:r>
    </w:p>
    <w:p w14:paraId="2930F2AD" w14:textId="376E0A7C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Rows,Column,cells</w:t>
      </w:r>
    </w:p>
    <w:p w14:paraId="13951922" w14:textId="2DB5D65B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Rowspan</w:t>
      </w:r>
    </w:p>
    <w:p w14:paraId="176137D1" w14:textId="2096B624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Colspan</w:t>
      </w:r>
    </w:p>
    <w:p w14:paraId="27E39923" w14:textId="0998CCCC" w:rsidR="00E968C7" w:rsidRP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Padding</w:t>
      </w:r>
    </w:p>
    <w:p w14:paraId="45033ED1" w14:textId="77777777" w:rsidR="00E968C7" w:rsidRP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5CBC737A" w14:textId="2D4A3AB7" w:rsidR="00E968C7" w:rsidRDefault="00E968C7" w:rsidP="0053293E">
      <w:pPr>
        <w:shd w:val="clear" w:color="auto" w:fill="FFFFFF"/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555"/>
      </w:tblGrid>
      <w:tr w:rsidR="00E968C7" w:rsidRPr="00E968C7" w14:paraId="6F61D1E3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64F57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5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E8F07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table</w:t>
            </w:r>
          </w:p>
        </w:tc>
      </w:tr>
      <w:tr w:rsidR="00E968C7" w:rsidRPr="00E968C7" w14:paraId="6EE775FA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BDE335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6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237E8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header cell in a table</w:t>
            </w:r>
          </w:p>
        </w:tc>
      </w:tr>
      <w:tr w:rsidR="00E968C7" w:rsidRPr="00E968C7" w14:paraId="0E1461FB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5E896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7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8AA92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row in a table</w:t>
            </w:r>
          </w:p>
        </w:tc>
      </w:tr>
      <w:tr w:rsidR="00E968C7" w:rsidRPr="00E968C7" w14:paraId="7791FB33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FA3D7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8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D37C9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cell in a table</w:t>
            </w:r>
          </w:p>
        </w:tc>
      </w:tr>
      <w:tr w:rsidR="00E968C7" w:rsidRPr="00E968C7" w14:paraId="325EDC88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EC3FF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9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D9D6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table caption</w:t>
            </w:r>
          </w:p>
        </w:tc>
      </w:tr>
      <w:tr w:rsidR="00E968C7" w:rsidRPr="00E968C7" w14:paraId="5D7B424A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3F158F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0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B0C15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Specifies a group of one or more columns in a table for formatting</w:t>
            </w:r>
          </w:p>
        </w:tc>
      </w:tr>
      <w:tr w:rsidR="00E968C7" w:rsidRPr="00E968C7" w14:paraId="38CA80D1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B07B8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1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3FAD5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Specifies column properties for each column within a &lt;colgroup&gt; element</w:t>
            </w:r>
          </w:p>
        </w:tc>
      </w:tr>
      <w:tr w:rsidR="00E968C7" w:rsidRPr="00E968C7" w14:paraId="214C4312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BC97AF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2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3F289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Groups the header content in a table</w:t>
            </w:r>
          </w:p>
        </w:tc>
      </w:tr>
      <w:tr w:rsidR="00E968C7" w:rsidRPr="00E968C7" w14:paraId="4154DE88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B5C017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3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6EED3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Groups the body content in a table</w:t>
            </w:r>
          </w:p>
        </w:tc>
      </w:tr>
      <w:tr w:rsidR="00E968C7" w:rsidRPr="00E968C7" w14:paraId="328398DF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9E4FD" w14:textId="77777777" w:rsidR="00E968C7" w:rsidRPr="00E968C7" w:rsidRDefault="00D66339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4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B917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Groups the footer content in a table</w:t>
            </w:r>
          </w:p>
        </w:tc>
      </w:tr>
    </w:tbl>
    <w:p w14:paraId="13BB5B3F" w14:textId="77777777" w:rsidR="00E968C7" w:rsidRPr="00E968C7" w:rsidRDefault="00E968C7" w:rsidP="0053293E">
      <w:pPr>
        <w:shd w:val="clear" w:color="auto" w:fill="FFFFFF"/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</w:p>
    <w:p w14:paraId="0A530E0A" w14:textId="77777777" w:rsidR="009D3C54" w:rsidRDefault="009D3C54" w:rsidP="009D3C5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Lists</w:t>
      </w:r>
    </w:p>
    <w:p w14:paraId="625997F7" w14:textId="1A4B2592" w:rsidR="009D3C54" w:rsidRPr="009D3C54" w:rsidRDefault="009D3C54" w:rsidP="009D3C54">
      <w:pPr>
        <w:shd w:val="clear" w:color="auto" w:fill="FFFFFF"/>
        <w:spacing w:before="240" w:after="240" w:line="240" w:lineRule="auto"/>
        <w:rPr>
          <w:rFonts w:eastAsia="Times New Roman" w:cs="Times New Roman"/>
          <w:sz w:val="23"/>
          <w:lang w:val="en-US"/>
        </w:rPr>
      </w:pPr>
      <w:r w:rsidRPr="009D3C54">
        <w:rPr>
          <w:rFonts w:eastAsia="Times New Roman" w:cs="Times New Roman"/>
          <w:sz w:val="23"/>
          <w:lang w:val="en-US"/>
        </w:rPr>
        <w:t>An unordered HTML list:</w:t>
      </w:r>
      <w:r>
        <w:rPr>
          <w:rFonts w:eastAsia="Times New Roman" w:cs="Times New Roman"/>
          <w:sz w:val="23"/>
          <w:lang w:val="en-US"/>
        </w:rPr>
        <w:t xml:space="preserve">   </w:t>
      </w:r>
    </w:p>
    <w:p w14:paraId="2E049CE2" w14:textId="5F11CE2E" w:rsidR="009D3C54" w:rsidRPr="009D3C54" w:rsidRDefault="009D3C54" w:rsidP="009D3C5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>
        <w:rPr>
          <w:rFonts w:eastAsia="Times New Roman" w:cs="Times New Roman"/>
          <w:sz w:val="23"/>
          <w:lang w:val="en-US"/>
        </w:rPr>
        <w:t>Item</w:t>
      </w:r>
    </w:p>
    <w:p w14:paraId="05D68D3A" w14:textId="77777777" w:rsidR="009D3C54" w:rsidRDefault="009D3C54" w:rsidP="009D3C5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list starts with the </w:t>
      </w:r>
      <w:r>
        <w:rPr>
          <w:rStyle w:val="HTMLCode"/>
          <w:rFonts w:ascii="Consolas" w:hAnsi="Consolas"/>
          <w:color w:val="DC143C"/>
        </w:rPr>
        <w:t>&lt;ul&gt;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746AECF9" w14:textId="6F22C4E4" w:rsidR="009D3C54" w:rsidRPr="009D3C54" w:rsidRDefault="009D3C54" w:rsidP="009D3C5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bullets (small black circles) by default</w:t>
      </w:r>
    </w:p>
    <w:p w14:paraId="0A48083B" w14:textId="77777777" w:rsidR="009D3C54" w:rsidRPr="009D3C54" w:rsidRDefault="009D3C54" w:rsidP="009D3C54">
      <w:pPr>
        <w:shd w:val="clear" w:color="auto" w:fill="FFFFFF"/>
        <w:spacing w:before="240" w:after="240" w:line="240" w:lineRule="auto"/>
        <w:rPr>
          <w:rFonts w:eastAsia="Times New Roman" w:cs="Times New Roman"/>
          <w:sz w:val="23"/>
          <w:lang w:val="en-US"/>
        </w:rPr>
      </w:pPr>
      <w:r w:rsidRPr="009D3C54">
        <w:rPr>
          <w:rFonts w:eastAsia="Times New Roman" w:cs="Times New Roman"/>
          <w:sz w:val="23"/>
          <w:lang w:val="en-US"/>
        </w:rPr>
        <w:lastRenderedPageBreak/>
        <w:t>An ordered HTML list:</w:t>
      </w:r>
    </w:p>
    <w:p w14:paraId="087072C3" w14:textId="77777777" w:rsidR="009D3C54" w:rsidRPr="009D3C54" w:rsidRDefault="009D3C54" w:rsidP="009D3C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9D3C54">
        <w:rPr>
          <w:rFonts w:eastAsia="Times New Roman" w:cs="Times New Roman"/>
          <w:sz w:val="23"/>
          <w:lang w:val="en-US"/>
        </w:rPr>
        <w:t>First item</w:t>
      </w:r>
    </w:p>
    <w:p w14:paraId="5CEF6693" w14:textId="77777777" w:rsidR="009D3C54" w:rsidRPr="009D3C54" w:rsidRDefault="009D3C54" w:rsidP="009D3C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9D3C54">
        <w:rPr>
          <w:rFonts w:eastAsia="Times New Roman" w:cs="Times New Roman"/>
          <w:sz w:val="23"/>
          <w:lang w:val="en-US"/>
        </w:rPr>
        <w:t>Second item</w:t>
      </w:r>
    </w:p>
    <w:p w14:paraId="4712F510" w14:textId="77777777" w:rsidR="009D3C54" w:rsidRDefault="009D3C54" w:rsidP="009D3C5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hAnsi="Consolas"/>
          <w:color w:val="DC143C"/>
        </w:rPr>
        <w:t>&lt;ol&gt;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3D5045BF" w14:textId="77777777" w:rsidR="009D3C54" w:rsidRDefault="009D3C54" w:rsidP="009D3C5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numbers by default</w:t>
      </w:r>
    </w:p>
    <w:p w14:paraId="5DB7F8C0" w14:textId="32108B37" w:rsidR="009D3C54" w:rsidRPr="009D3C54" w:rsidRDefault="009D3C54" w:rsidP="009D3C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Description Lists</w:t>
      </w:r>
    </w:p>
    <w:p w14:paraId="75CEBA0F" w14:textId="77777777" w:rsidR="009D3C54" w:rsidRDefault="009D3C54" w:rsidP="009D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description list is a list of terms, with a description of each term.</w:t>
      </w:r>
    </w:p>
    <w:p w14:paraId="16C4C943" w14:textId="6764897B" w:rsidR="009D3C54" w:rsidRDefault="009D3C54" w:rsidP="009D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&lt;dl&gt;</w:t>
      </w:r>
      <w:r>
        <w:rPr>
          <w:rFonts w:ascii="Verdana" w:hAnsi="Verdana"/>
          <w:color w:val="000000"/>
          <w:sz w:val="23"/>
          <w:szCs w:val="23"/>
        </w:rPr>
        <w:t> tag defines the description list, the </w:t>
      </w:r>
      <w:r>
        <w:rPr>
          <w:rStyle w:val="HTMLCode"/>
          <w:rFonts w:ascii="Consolas" w:hAnsi="Consolas"/>
          <w:color w:val="DC143C"/>
        </w:rPr>
        <w:t>&lt;dt&gt;</w:t>
      </w:r>
      <w:r>
        <w:rPr>
          <w:rFonts w:ascii="Verdana" w:hAnsi="Verdana"/>
          <w:color w:val="000000"/>
          <w:sz w:val="23"/>
          <w:szCs w:val="23"/>
        </w:rPr>
        <w:t> tag defines the term (name), and the </w:t>
      </w:r>
      <w:r>
        <w:rPr>
          <w:rStyle w:val="HTMLCode"/>
          <w:rFonts w:ascii="Consolas" w:hAnsi="Consolas"/>
          <w:color w:val="DC143C"/>
        </w:rPr>
        <w:t>&lt;dd&gt;</w:t>
      </w:r>
      <w:r>
        <w:rPr>
          <w:rFonts w:ascii="Verdana" w:hAnsi="Verdana"/>
          <w:color w:val="000000"/>
          <w:sz w:val="23"/>
          <w:szCs w:val="23"/>
        </w:rPr>
        <w:t> tag describes each term:</w:t>
      </w:r>
    </w:p>
    <w:p w14:paraId="24FB210D" w14:textId="77777777" w:rsidR="00B81C0D" w:rsidRPr="00B81C0D" w:rsidRDefault="00B81C0D" w:rsidP="00B81C0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B81C0D">
        <w:rPr>
          <w:rFonts w:ascii="Times New Roman" w:eastAsia="Times New Roman" w:hAnsi="Times New Roman" w:cs="Times New Roman"/>
          <w:sz w:val="27"/>
          <w:szCs w:val="27"/>
          <w:lang w:val="en-US"/>
        </w:rPr>
        <w:t>Coffee</w:t>
      </w:r>
    </w:p>
    <w:p w14:paraId="512FBC73" w14:textId="77777777" w:rsidR="00B81C0D" w:rsidRPr="00B81C0D" w:rsidRDefault="00B81C0D" w:rsidP="00B81C0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B81C0D">
        <w:rPr>
          <w:rFonts w:ascii="Times New Roman" w:eastAsia="Times New Roman" w:hAnsi="Times New Roman" w:cs="Times New Roman"/>
          <w:sz w:val="27"/>
          <w:szCs w:val="27"/>
          <w:lang w:val="en-US"/>
        </w:rPr>
        <w:t>- black hot drink</w:t>
      </w:r>
    </w:p>
    <w:p w14:paraId="2F5D619E" w14:textId="77777777" w:rsidR="00B81C0D" w:rsidRPr="00B81C0D" w:rsidRDefault="00B81C0D" w:rsidP="00B81C0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B81C0D">
        <w:rPr>
          <w:rFonts w:ascii="Times New Roman" w:eastAsia="Times New Roman" w:hAnsi="Times New Roman" w:cs="Times New Roman"/>
          <w:sz w:val="27"/>
          <w:szCs w:val="27"/>
          <w:lang w:val="en-US"/>
        </w:rPr>
        <w:t>Milk</w:t>
      </w:r>
    </w:p>
    <w:p w14:paraId="2C76BC12" w14:textId="77777777" w:rsidR="00B81C0D" w:rsidRPr="00B81C0D" w:rsidRDefault="00B81C0D" w:rsidP="00B81C0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B81C0D">
        <w:rPr>
          <w:rFonts w:ascii="Times New Roman" w:eastAsia="Times New Roman" w:hAnsi="Times New Roman" w:cs="Times New Roman"/>
          <w:sz w:val="27"/>
          <w:szCs w:val="27"/>
          <w:lang w:val="en-US"/>
        </w:rPr>
        <w:t>- white cold drink</w:t>
      </w:r>
    </w:p>
    <w:p w14:paraId="358CA097" w14:textId="77777777" w:rsidR="00B81C0D" w:rsidRDefault="00B81C0D" w:rsidP="00B81C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List Tags</w:t>
      </w:r>
    </w:p>
    <w:tbl>
      <w:tblPr>
        <w:tblW w:w="65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390"/>
      </w:tblGrid>
      <w:tr w:rsidR="00B81C0D" w14:paraId="4DB4F3D5" w14:textId="77777777" w:rsidTr="00B81C0D">
        <w:trPr>
          <w:trHeight w:val="7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9856A" w14:textId="77777777" w:rsidR="00B81C0D" w:rsidRDefault="00B81C0D">
            <w:pPr>
              <w:spacing w:before="300" w:after="300"/>
              <w:rPr>
                <w:rFonts w:cs="Times New Roman"/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01510" w14:textId="77777777" w:rsidR="00B81C0D" w:rsidRDefault="00B81C0D">
            <w:pPr>
              <w:spacing w:before="300" w:after="300"/>
              <w:rPr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>Description</w:t>
            </w:r>
          </w:p>
        </w:tc>
      </w:tr>
      <w:tr w:rsidR="00B81C0D" w14:paraId="6273B4A9" w14:textId="77777777" w:rsidTr="00B81C0D">
        <w:trPr>
          <w:trHeight w:val="7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B174F" w14:textId="77777777" w:rsidR="00B81C0D" w:rsidRDefault="00D66339">
            <w:pPr>
              <w:spacing w:before="300" w:after="300"/>
              <w:rPr>
                <w:sz w:val="23"/>
              </w:rPr>
            </w:pPr>
            <w:hyperlink r:id="rId25" w:history="1">
              <w:r w:rsidR="00B81C0D">
                <w:rPr>
                  <w:rStyle w:val="Hyperlink"/>
                  <w:sz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9FEE1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an unordered list</w:t>
            </w:r>
          </w:p>
        </w:tc>
      </w:tr>
      <w:tr w:rsidR="00B81C0D" w14:paraId="60EE1300" w14:textId="77777777" w:rsidTr="00B81C0D">
        <w:trPr>
          <w:trHeight w:val="7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E696B5" w14:textId="77777777" w:rsidR="00B81C0D" w:rsidRDefault="00D66339">
            <w:pPr>
              <w:spacing w:before="300" w:after="300"/>
              <w:rPr>
                <w:sz w:val="23"/>
              </w:rPr>
            </w:pPr>
            <w:hyperlink r:id="rId26" w:history="1">
              <w:r w:rsidR="00B81C0D">
                <w:rPr>
                  <w:rStyle w:val="Hyperlink"/>
                  <w:sz w:val="23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5308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an ordered list</w:t>
            </w:r>
          </w:p>
        </w:tc>
      </w:tr>
      <w:tr w:rsidR="00B81C0D" w14:paraId="4C698DB9" w14:textId="77777777" w:rsidTr="00B81C0D">
        <w:trPr>
          <w:trHeight w:val="78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5BD093" w14:textId="77777777" w:rsidR="00B81C0D" w:rsidRDefault="00D66339">
            <w:pPr>
              <w:spacing w:before="300" w:after="300"/>
              <w:rPr>
                <w:sz w:val="23"/>
              </w:rPr>
            </w:pPr>
            <w:hyperlink r:id="rId27" w:history="1">
              <w:r w:rsidR="00B81C0D">
                <w:rPr>
                  <w:rStyle w:val="Hyperlink"/>
                  <w:sz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D6E9E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 list item</w:t>
            </w:r>
          </w:p>
        </w:tc>
      </w:tr>
      <w:tr w:rsidR="00B81C0D" w14:paraId="28F04267" w14:textId="77777777" w:rsidTr="00B81C0D">
        <w:trPr>
          <w:trHeight w:val="7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EC262" w14:textId="77777777" w:rsidR="00B81C0D" w:rsidRDefault="00D66339">
            <w:pPr>
              <w:spacing w:before="300" w:after="300"/>
              <w:rPr>
                <w:sz w:val="23"/>
              </w:rPr>
            </w:pPr>
            <w:hyperlink r:id="rId28" w:history="1">
              <w:r w:rsidR="00B81C0D">
                <w:rPr>
                  <w:rStyle w:val="Hyperlink"/>
                  <w:sz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3EAB7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 description list</w:t>
            </w:r>
          </w:p>
        </w:tc>
      </w:tr>
      <w:tr w:rsidR="00B81C0D" w14:paraId="4A67F52F" w14:textId="77777777" w:rsidTr="00B81C0D">
        <w:trPr>
          <w:trHeight w:val="78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302DAE" w14:textId="77777777" w:rsidR="00B81C0D" w:rsidRDefault="00D66339">
            <w:pPr>
              <w:spacing w:before="300" w:after="300"/>
              <w:rPr>
                <w:sz w:val="23"/>
              </w:rPr>
            </w:pPr>
            <w:hyperlink r:id="rId29" w:history="1">
              <w:r w:rsidR="00B81C0D">
                <w:rPr>
                  <w:rStyle w:val="Hyperlink"/>
                  <w:sz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31E4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 term in a description list</w:t>
            </w:r>
          </w:p>
        </w:tc>
      </w:tr>
      <w:tr w:rsidR="00B81C0D" w14:paraId="553F6C0D" w14:textId="77777777" w:rsidTr="00B81C0D">
        <w:trPr>
          <w:trHeight w:val="7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35E17F" w14:textId="77777777" w:rsidR="00B81C0D" w:rsidRDefault="00D66339">
            <w:pPr>
              <w:spacing w:before="300" w:after="300"/>
              <w:rPr>
                <w:sz w:val="23"/>
              </w:rPr>
            </w:pPr>
            <w:hyperlink r:id="rId30" w:history="1">
              <w:r w:rsidR="00B81C0D">
                <w:rPr>
                  <w:rStyle w:val="Hyperlink"/>
                  <w:sz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87B4F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Describes the term in a description list</w:t>
            </w:r>
          </w:p>
        </w:tc>
      </w:tr>
    </w:tbl>
    <w:p w14:paraId="16FB2341" w14:textId="5F9AC275" w:rsidR="00B81C0D" w:rsidRDefault="00B81C0D" w:rsidP="009D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6DE7074" w14:textId="37ACFA3D" w:rsidR="00B81C0D" w:rsidRPr="00B81C0D" w:rsidRDefault="00B81C0D" w:rsidP="00B81C0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Forms</w:t>
      </w:r>
    </w:p>
    <w:p w14:paraId="6E8CDC9E" w14:textId="6BA47F0F" w:rsidR="00B81C0D" w:rsidRDefault="00B81C0D" w:rsidP="00B81C0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form is used to collect user input. The user input is most often sent to a server for processing.</w:t>
      </w:r>
    </w:p>
    <w:p w14:paraId="07EA276C" w14:textId="77777777" w:rsidR="00B81C0D" w:rsidRPr="00B81C0D" w:rsidRDefault="00B81C0D" w:rsidP="00B81C0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val="en-US"/>
        </w:rPr>
      </w:pPr>
      <w:r w:rsidRPr="00B81C0D">
        <w:rPr>
          <w:rFonts w:ascii="Segoe UI" w:eastAsia="Times New Roman" w:hAnsi="Segoe UI" w:cs="Segoe UI"/>
          <w:sz w:val="48"/>
          <w:szCs w:val="48"/>
          <w:lang w:val="en-US"/>
        </w:rPr>
        <w:t>The &lt;input&gt; Element</w:t>
      </w:r>
    </w:p>
    <w:p w14:paraId="3CF7173A" w14:textId="77777777" w:rsidR="00B81C0D" w:rsidRPr="00B81C0D" w:rsidRDefault="00B81C0D" w:rsidP="00B81C0D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B81C0D">
        <w:rPr>
          <w:rFonts w:eastAsia="Times New Roman" w:cs="Times New Roman"/>
          <w:sz w:val="23"/>
          <w:lang w:val="en-US"/>
        </w:rPr>
        <w:t>The HTML </w:t>
      </w:r>
      <w:r w:rsidRPr="00B81C0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&lt;input&gt;</w:t>
      </w:r>
      <w:r w:rsidRPr="00B81C0D">
        <w:rPr>
          <w:rFonts w:eastAsia="Times New Roman" w:cs="Times New Roman"/>
          <w:sz w:val="23"/>
          <w:lang w:val="en-US"/>
        </w:rPr>
        <w:t> element is the most used form element.</w:t>
      </w:r>
    </w:p>
    <w:p w14:paraId="6E42E05D" w14:textId="77777777" w:rsidR="00B81C0D" w:rsidRPr="00B81C0D" w:rsidRDefault="00B81C0D" w:rsidP="00B81C0D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B81C0D">
        <w:rPr>
          <w:rFonts w:eastAsia="Times New Roman" w:cs="Times New Roman"/>
          <w:sz w:val="23"/>
          <w:lang w:val="en-US"/>
        </w:rPr>
        <w:t>An </w:t>
      </w:r>
      <w:r w:rsidRPr="00B81C0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&lt;input&gt;</w:t>
      </w:r>
      <w:r w:rsidRPr="00B81C0D">
        <w:rPr>
          <w:rFonts w:eastAsia="Times New Roman" w:cs="Times New Roman"/>
          <w:sz w:val="23"/>
          <w:lang w:val="en-US"/>
        </w:rPr>
        <w:t> element can be displayed in many ways, depending on the </w:t>
      </w:r>
      <w:r w:rsidRPr="00B81C0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type</w:t>
      </w:r>
      <w:r w:rsidRPr="00B81C0D">
        <w:rPr>
          <w:rFonts w:eastAsia="Times New Roman" w:cs="Times New Roman"/>
          <w:sz w:val="23"/>
          <w:lang w:val="en-US"/>
        </w:rPr>
        <w:t> attribute.</w:t>
      </w:r>
    </w:p>
    <w:p w14:paraId="16A636E4" w14:textId="77777777" w:rsidR="00B81C0D" w:rsidRPr="00B81C0D" w:rsidRDefault="00B81C0D" w:rsidP="00B81C0D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B81C0D">
        <w:rPr>
          <w:rFonts w:eastAsia="Times New Roman" w:cs="Times New Roman"/>
          <w:sz w:val="23"/>
          <w:lang w:val="en-US"/>
        </w:rPr>
        <w:t>Here are some examples: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7007"/>
      </w:tblGrid>
      <w:tr w:rsidR="00B81C0D" w:rsidRPr="00B81C0D" w14:paraId="2E947F9E" w14:textId="77777777" w:rsidTr="00B81C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479E9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b/>
                <w:bCs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b/>
                <w:bCs/>
                <w:sz w:val="23"/>
                <w:lang w:val="en-US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59226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b/>
                <w:bCs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b/>
                <w:bCs/>
                <w:sz w:val="23"/>
                <w:lang w:val="en-US"/>
              </w:rPr>
              <w:t>Description</w:t>
            </w:r>
          </w:p>
        </w:tc>
      </w:tr>
      <w:tr w:rsidR="00B81C0D" w:rsidRPr="00B81C0D" w14:paraId="056D3D7C" w14:textId="77777777" w:rsidTr="00B81C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09E1A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E0CC8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single-line text input field</w:t>
            </w:r>
          </w:p>
        </w:tc>
      </w:tr>
      <w:tr w:rsidR="00B81C0D" w:rsidRPr="00B81C0D" w14:paraId="17EE04A3" w14:textId="77777777" w:rsidTr="00B81C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C75F1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8BBA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radio button (for selecting one of many choices)</w:t>
            </w:r>
          </w:p>
        </w:tc>
      </w:tr>
      <w:tr w:rsidR="00B81C0D" w:rsidRPr="00B81C0D" w14:paraId="6D74E189" w14:textId="77777777" w:rsidTr="00B81C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349F2F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B89DD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checkbox (for selecting zero or more of many choices)</w:t>
            </w:r>
          </w:p>
        </w:tc>
      </w:tr>
      <w:tr w:rsidR="00B81C0D" w:rsidRPr="00B81C0D" w14:paraId="3FBF7988" w14:textId="77777777" w:rsidTr="00B81C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D4785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lastRenderedPageBreak/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D91CF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submit button (for submitting the form)</w:t>
            </w:r>
          </w:p>
        </w:tc>
      </w:tr>
      <w:tr w:rsidR="00B81C0D" w:rsidRPr="00B81C0D" w14:paraId="6FEF65B6" w14:textId="77777777" w:rsidTr="00B81C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62D40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B7BC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clickable button</w:t>
            </w:r>
          </w:p>
        </w:tc>
      </w:tr>
    </w:tbl>
    <w:p w14:paraId="4F22D90C" w14:textId="77777777" w:rsidR="00B81C0D" w:rsidRDefault="00B81C0D" w:rsidP="009D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597E1BE" w14:textId="2CCB4EC3" w:rsidR="009D3C54" w:rsidRPr="009D3C54" w:rsidRDefault="009D3C54" w:rsidP="009D3C5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</w:p>
    <w:p w14:paraId="6AA268CE" w14:textId="77777777" w:rsidR="007A5E47" w:rsidRPr="007A5E47" w:rsidRDefault="007A5E47" w:rsidP="007A5E47">
      <w:pPr>
        <w:rPr>
          <w:sz w:val="28"/>
          <w:szCs w:val="28"/>
        </w:rPr>
      </w:pPr>
    </w:p>
    <w:p w14:paraId="73B732D1" w14:textId="77777777" w:rsidR="00877651" w:rsidRPr="00877651" w:rsidRDefault="00877651" w:rsidP="00877651">
      <w:pPr>
        <w:pStyle w:val="ListParagraph"/>
        <w:ind w:left="2640"/>
        <w:rPr>
          <w:sz w:val="28"/>
          <w:szCs w:val="28"/>
        </w:rPr>
      </w:pPr>
    </w:p>
    <w:p w14:paraId="36A40D4C" w14:textId="546FAFC7" w:rsidR="00877651" w:rsidRDefault="00B81C0D">
      <w:pPr>
        <w:rPr>
          <w:sz w:val="28"/>
          <w:szCs w:val="28"/>
        </w:rPr>
      </w:pPr>
      <w:r>
        <w:rPr>
          <w:sz w:val="27"/>
          <w:szCs w:val="27"/>
        </w:rPr>
        <w:t> </w:t>
      </w:r>
      <w:r>
        <w:object w:dxaOrig="225" w:dyaOrig="225" w14:anchorId="07EF8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5.6pt" o:ole="">
            <v:imagedata r:id="rId31" o:title=""/>
          </v:shape>
          <w:control r:id="rId32" w:name="DefaultOcxName" w:shapeid="_x0000_i1030"/>
        </w:object>
      </w:r>
      <w:r>
        <w:rPr>
          <w:sz w:val="27"/>
          <w:szCs w:val="27"/>
        </w:rPr>
        <w:t> </w:t>
      </w:r>
      <w:r>
        <w:object w:dxaOrig="225" w:dyaOrig="225" w14:anchorId="3D090244">
          <v:shape id="_x0000_i1033" type="#_x0000_t75" style="width:18pt;height:15.6pt" o:ole="">
            <v:imagedata r:id="rId33" o:title=""/>
          </v:shape>
          <w:control r:id="rId34" w:name="DefaultOcxName1" w:shapeid="_x0000_i1033"/>
        </w:object>
      </w:r>
      <w:r w:rsidR="00877651">
        <w:rPr>
          <w:sz w:val="28"/>
          <w:szCs w:val="28"/>
        </w:rPr>
        <w:t xml:space="preserve">                                 </w:t>
      </w:r>
    </w:p>
    <w:p w14:paraId="2879B6D1" w14:textId="77777777" w:rsidR="00877651" w:rsidRPr="00F17325" w:rsidRDefault="00877651">
      <w:pPr>
        <w:rPr>
          <w:sz w:val="28"/>
          <w:szCs w:val="28"/>
        </w:rPr>
      </w:pPr>
    </w:p>
    <w:sectPr w:rsidR="00877651" w:rsidRPr="00F17325" w:rsidSect="009E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36B58" w14:textId="77777777" w:rsidR="00C51508" w:rsidRDefault="00C51508" w:rsidP="009D155B">
      <w:pPr>
        <w:spacing w:after="0" w:line="240" w:lineRule="auto"/>
      </w:pPr>
      <w:r>
        <w:separator/>
      </w:r>
    </w:p>
  </w:endnote>
  <w:endnote w:type="continuationSeparator" w:id="0">
    <w:p w14:paraId="51A7420C" w14:textId="77777777" w:rsidR="00C51508" w:rsidRDefault="00C51508" w:rsidP="009D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412D3" w14:textId="77777777" w:rsidR="00C51508" w:rsidRDefault="00C51508" w:rsidP="009D155B">
      <w:pPr>
        <w:spacing w:after="0" w:line="240" w:lineRule="auto"/>
      </w:pPr>
      <w:r>
        <w:separator/>
      </w:r>
    </w:p>
  </w:footnote>
  <w:footnote w:type="continuationSeparator" w:id="0">
    <w:p w14:paraId="38FE1FAE" w14:textId="77777777" w:rsidR="00C51508" w:rsidRDefault="00C51508" w:rsidP="009D1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01B4"/>
    <w:multiLevelType w:val="multilevel"/>
    <w:tmpl w:val="FE6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01DD"/>
    <w:multiLevelType w:val="multilevel"/>
    <w:tmpl w:val="59B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15B2"/>
    <w:multiLevelType w:val="multilevel"/>
    <w:tmpl w:val="1A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2261B"/>
    <w:multiLevelType w:val="multilevel"/>
    <w:tmpl w:val="3AA8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44FDE"/>
    <w:multiLevelType w:val="multilevel"/>
    <w:tmpl w:val="64A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E3BFE"/>
    <w:multiLevelType w:val="multilevel"/>
    <w:tmpl w:val="5F0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3045B"/>
    <w:multiLevelType w:val="multilevel"/>
    <w:tmpl w:val="6B96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E34E5"/>
    <w:multiLevelType w:val="multilevel"/>
    <w:tmpl w:val="E42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725B8"/>
    <w:multiLevelType w:val="multilevel"/>
    <w:tmpl w:val="8CE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75125"/>
    <w:multiLevelType w:val="multilevel"/>
    <w:tmpl w:val="64F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74D69"/>
    <w:multiLevelType w:val="multilevel"/>
    <w:tmpl w:val="FA32E344"/>
    <w:lvl w:ilvl="0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82"/>
        </w:tabs>
        <w:ind w:left="80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02"/>
        </w:tabs>
        <w:ind w:left="88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22"/>
        </w:tabs>
        <w:ind w:left="952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04ABC"/>
    <w:multiLevelType w:val="multilevel"/>
    <w:tmpl w:val="B37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90813"/>
    <w:multiLevelType w:val="hybridMultilevel"/>
    <w:tmpl w:val="417A3B82"/>
    <w:lvl w:ilvl="0" w:tplc="47B68950">
      <w:numFmt w:val="bullet"/>
      <w:lvlText w:val=""/>
      <w:lvlJc w:val="left"/>
      <w:pPr>
        <w:ind w:left="26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25"/>
    <w:rsid w:val="00014060"/>
    <w:rsid w:val="00093821"/>
    <w:rsid w:val="000E1C7D"/>
    <w:rsid w:val="0010033C"/>
    <w:rsid w:val="00192A64"/>
    <w:rsid w:val="001B2921"/>
    <w:rsid w:val="001C402C"/>
    <w:rsid w:val="002F69AC"/>
    <w:rsid w:val="003130CC"/>
    <w:rsid w:val="0040069C"/>
    <w:rsid w:val="00407F64"/>
    <w:rsid w:val="00477B23"/>
    <w:rsid w:val="00496167"/>
    <w:rsid w:val="004B453B"/>
    <w:rsid w:val="00531730"/>
    <w:rsid w:val="0053293E"/>
    <w:rsid w:val="00540CD9"/>
    <w:rsid w:val="00597D97"/>
    <w:rsid w:val="00655A23"/>
    <w:rsid w:val="00790402"/>
    <w:rsid w:val="007A5E47"/>
    <w:rsid w:val="00877651"/>
    <w:rsid w:val="008974A5"/>
    <w:rsid w:val="008A209D"/>
    <w:rsid w:val="008E6962"/>
    <w:rsid w:val="009D155B"/>
    <w:rsid w:val="009D3C54"/>
    <w:rsid w:val="009E71E9"/>
    <w:rsid w:val="00AA165E"/>
    <w:rsid w:val="00B81C0D"/>
    <w:rsid w:val="00BE4467"/>
    <w:rsid w:val="00C27D2E"/>
    <w:rsid w:val="00C45713"/>
    <w:rsid w:val="00C46E88"/>
    <w:rsid w:val="00C51508"/>
    <w:rsid w:val="00C763AE"/>
    <w:rsid w:val="00CA1141"/>
    <w:rsid w:val="00CE29F4"/>
    <w:rsid w:val="00D501A1"/>
    <w:rsid w:val="00DA3486"/>
    <w:rsid w:val="00DE6C87"/>
    <w:rsid w:val="00DF1C5D"/>
    <w:rsid w:val="00E15C4D"/>
    <w:rsid w:val="00E32C64"/>
    <w:rsid w:val="00E42901"/>
    <w:rsid w:val="00E968C7"/>
    <w:rsid w:val="00F17325"/>
    <w:rsid w:val="00FD6127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66F7F7"/>
  <w15:chartTrackingRefBased/>
  <w15:docId w15:val="{D6264CCB-54A6-46C6-A646-08BA91F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color w:val="000000"/>
        <w:sz w:val="24"/>
        <w:szCs w:val="23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5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51"/>
    <w:pPr>
      <w:ind w:left="720"/>
      <w:contextualSpacing/>
    </w:pPr>
  </w:style>
  <w:style w:type="table" w:styleId="TableGrid">
    <w:name w:val="Table Grid"/>
    <w:basedOn w:val="TableNormal"/>
    <w:uiPriority w:val="39"/>
    <w:rsid w:val="00DF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E71E9"/>
  </w:style>
  <w:style w:type="paragraph" w:customStyle="1" w:styleId="intro">
    <w:name w:val="intro"/>
    <w:basedOn w:val="Normal"/>
    <w:rsid w:val="00C4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57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57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3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5A23"/>
    <w:rPr>
      <w:rFonts w:ascii="Times New Roman" w:eastAsia="Times New Roman" w:hAnsi="Times New Roman" w:cs="Times New Roman"/>
      <w:b/>
      <w:bCs/>
      <w:color w:val="auto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655A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23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A20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9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D3C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1C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1C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1C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1C0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q.asp" TargetMode="External"/><Relationship Id="rId18" Type="http://schemas.openxmlformats.org/officeDocument/2006/relationships/hyperlink" Target="https://www.w3schools.com/tags/tag_td.asp" TargetMode="External"/><Relationship Id="rId26" Type="http://schemas.openxmlformats.org/officeDocument/2006/relationships/hyperlink" Target="https://www.w3schools.com/tags/tag_ol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tags/tag_col.asp" TargetMode="External"/><Relationship Id="rId34" Type="http://schemas.openxmlformats.org/officeDocument/2006/relationships/control" Target="activeX/activeX2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tags/tag_cite.asp" TargetMode="External"/><Relationship Id="rId17" Type="http://schemas.openxmlformats.org/officeDocument/2006/relationships/hyperlink" Target="https://www.w3schools.com/tags/tag_tr.asp" TargetMode="External"/><Relationship Id="rId25" Type="http://schemas.openxmlformats.org/officeDocument/2006/relationships/hyperlink" Target="https://www.w3schools.com/tags/tag_ul.asp" TargetMode="External"/><Relationship Id="rId33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tag_th.asp" TargetMode="External"/><Relationship Id="rId20" Type="http://schemas.openxmlformats.org/officeDocument/2006/relationships/hyperlink" Target="https://www.w3schools.com/tags/tag_colgroup.asp" TargetMode="External"/><Relationship Id="rId29" Type="http://schemas.openxmlformats.org/officeDocument/2006/relationships/hyperlink" Target="https://www.w3schools.com/tags/tag_d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tag_blockquote.asp" TargetMode="External"/><Relationship Id="rId24" Type="http://schemas.openxmlformats.org/officeDocument/2006/relationships/hyperlink" Target="https://www.w3schools.com/tags/tag_tfoot.asp" TargetMode="External"/><Relationship Id="rId32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table.asp" TargetMode="External"/><Relationship Id="rId23" Type="http://schemas.openxmlformats.org/officeDocument/2006/relationships/hyperlink" Target="https://www.w3schools.com/tags/tag_tbody.asp" TargetMode="External"/><Relationship Id="rId28" Type="http://schemas.openxmlformats.org/officeDocument/2006/relationships/hyperlink" Target="https://www.w3schools.com/tags/tag_dl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tags/tag_bdo.asp" TargetMode="External"/><Relationship Id="rId19" Type="http://schemas.openxmlformats.org/officeDocument/2006/relationships/hyperlink" Target="https://www.w3schools.com/tags/tag_caption.asp" TargetMode="External"/><Relationship Id="rId31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address.asp" TargetMode="External"/><Relationship Id="rId14" Type="http://schemas.openxmlformats.org/officeDocument/2006/relationships/hyperlink" Target="https://www.w3schools.com/tags/tag_link.asp" TargetMode="External"/><Relationship Id="rId22" Type="http://schemas.openxmlformats.org/officeDocument/2006/relationships/hyperlink" Target="https://www.w3schools.com/tags/tag_thead.asp" TargetMode="External"/><Relationship Id="rId27" Type="http://schemas.openxmlformats.org/officeDocument/2006/relationships/hyperlink" Target="https://www.w3schools.com/tags/tag_li.asp" TargetMode="External"/><Relationship Id="rId30" Type="http://schemas.openxmlformats.org/officeDocument/2006/relationships/hyperlink" Target="https://www.w3schools.com/tags/tag_dd.as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w3schools.com/tags/tag_abbr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F905-1187-4D6C-B765-98B61F47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</dc:creator>
  <cp:keywords/>
  <dc:description/>
  <cp:lastModifiedBy>USER</cp:lastModifiedBy>
  <cp:revision>2</cp:revision>
  <dcterms:created xsi:type="dcterms:W3CDTF">2023-02-11T05:06:00Z</dcterms:created>
  <dcterms:modified xsi:type="dcterms:W3CDTF">2023-02-11T05:06:00Z</dcterms:modified>
</cp:coreProperties>
</file>